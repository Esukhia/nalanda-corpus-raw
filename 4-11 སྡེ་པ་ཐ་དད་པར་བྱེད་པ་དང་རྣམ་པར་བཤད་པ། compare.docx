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F9B" w:rsidRPr="00523F9B" w:rsidRDefault="00A03926" w:rsidP="00523F9B">
      <w:pPr>
        <w:pStyle w:val="ListParagraph"/>
        <w:numPr>
          <w:ilvl w:val="0"/>
          <w:numId w:val="1"/>
        </w:numPr>
        <w:rPr>
          <w:rFonts w:ascii="Monlam Uni OuChan2" w:hAnsi="Monlam Uni OuChan2"/>
          <w:sz w:val="20"/>
          <w:szCs w:val="20"/>
        </w:rPr>
      </w:pPr>
      <w:r w:rsidRPr="00523F9B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།རྒྱ་གར་སྐད་དུ།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ཀཱ་ཡ་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>བྷེ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</w:rPr>
        <w:t>་དོ་བི་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>བྷཾ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་ག་བྱཱ་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>ཁྱཱ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་ན།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བོད་སྐད་དུ།</w:t>
      </w:r>
      <w:r w:rsidR="00523F9B" w:rsidRPr="00523F9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སྡེ་པ་ཐ་དད་པར་བྱེད་པ་དང་རྣམ་པར་བཤད་པ།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1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དཀོན་མཆོག་གསུམ་ལ་ཕྱག་འཚལ་ལོ།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1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1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།སྡེ་པ་བཅོ་བརྒྱད་པོ་དག་ནི་གང་ཡིན།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1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1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དེ་དག་གི་བྱེ་བྲག་ནི་ཇི་ལྟར་བྱུང་ཞེ་ན།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1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1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བདག་གི་བླ་མ་གཅིག་ནས་གཅིག་ཏུ་བརྒྱུད་པ་ལས་འདི་ལྟར་རྗེས་སུ་ཐོས་ཏེ།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1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1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སངས་རྒྱས་བཅོམ་ལྡན་འདས་ཡོངས་སུ་མྱ་ངན་ལས་འདས་ནས།</w:t>
      </w:r>
      <w:r w:rsidR="00523F9B" w:rsidRPr="00523F9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1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ལོ་བརྒྱ་དྲུག་ཅུ་ལོན་པ་ན་གྲོང་ཁྱེར་མེ་ཏོག་གིས་རྒྱས་པ་ཞེས་བྱ་བར་རྒྱལ་པོ་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>དྷརྨ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2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་ཨ་ཤོ་ཀ་ཞེས་བྱ་བ་རྒྱལ་སྲིད་བྱེད་པའི་ཚེ།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2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2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རྩོད་པའི་ཆོས་འགའ་ཞིག་བྱུང་བའི་དབང་གིས་དགེ་འདུན་གྱི་དབྱེན་ཆེན་པོར་གྱུར་ཏོ།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2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2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།དེས་རེ་ཞིག་དང་པོར་སྡེ་པ་གཉིས་སུ་ཆད་ནས་གནས་ཏེ།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2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2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དགེ་འདུན་ཕལ་ཆེན་པ་དང་གནས་བརྟན་པའོ།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2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2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།དེ་ལ་དགེ་འདུན་ཕལ་ཆེན་པའི་སྡེ་པ་ཡང་རིམ་གྱིས་བྱེ་བར་གྱུར་པ་ན་རྣམ་པ་བརྒྱད་དུ་གནས་ཏེ།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2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དགེ་འདུན་ཕལ་ཆེན་སྡེ་པ་དང།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ཐ་སྙད་གཅིག་པ་དང།</w:t>
      </w:r>
      <w:r w:rsidR="00523F9B" w:rsidRPr="00523F9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འཇིག་རྟེན་</w:t>
      </w:r>
      <w:r w:rsidR="008A6A47" w:rsidRPr="00523F9B">
        <w:rPr>
          <w:rFonts w:ascii="Monlam Uni OuChan2" w:hAnsi="Monlam Uni OuChan2" w:cs="Monlam Uni OuChan2"/>
          <w:sz w:val="20"/>
          <w:szCs w:val="20"/>
          <w:cs/>
        </w:rPr>
        <w:t>ལས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་འདས་པར་སྨྲ་བ་དང།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མང་དུ་ཐོས་པ་དང།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བཏགས་པར་སྨྲ་བ་དང།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4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མཆོད་རྟེན་པ་དང།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4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4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ཤར་གྱི་རི་བོ་དང།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4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4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ནུབ་ཀྱི་རི་བོ་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>བའོ།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4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4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།གནས་བརྟན་པ་ཡང་རིམ་གྱིས་བྱེ་བར་གྱུར་པ་ན་རྣམ་པ་བཅུར་གྱུར་ཏེ།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4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4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འདི་ལྟ་སྟེ་གནས་བརྟན་པ་ཉིད་ལ་གངས་རི་བ་ཞེས་ཀྱང་བརྗོད་པ་དང།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4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5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ཐམས་ཅད་ཡོད་པར་སྨྲ་བ་པ་ཉིད་ལ་རྣམ་པར་ཕྱེ་སྟེ་སྨྲ་བ་དང།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5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5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རྒྱུར་སྨྲ་བ་དང།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5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5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ཁ་ཅིག་མུ་རུན་ཏ་ཀ་པ་ཞེས་ཀྱང་ཟེར་བ་དང།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5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5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གནས་མའི་བུ་དང།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5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5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ཆོས་མཆོག་པ་དང།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5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6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བཟང་པོའི་ལམ་</w:t>
      </w:r>
      <w:r w:rsidR="008A6A47" w:rsidRPr="00523F9B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6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6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།ཀུན་གྱིས་བཀུར་བ་ལ་ཁ་ཅིག་ནི་ཨ་པན་ཏ་ཀ་པ་ཞེས་ཀྱང་ཟེར།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6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6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ཁ་ཅིག་ནི་ཀུ་རུ་ཀུ་ལ་པ་ཞེས་</w:t>
      </w:r>
    </w:p>
    <w:p w:rsidR="00523F9B" w:rsidRPr="00523F9B" w:rsidRDefault="00300995" w:rsidP="00523F9B">
      <w:pPr>
        <w:pStyle w:val="ListParagraph"/>
        <w:numPr>
          <w:ilvl w:val="0"/>
          <w:numId w:val="1"/>
        </w:numPr>
        <w:rPr>
          <w:rFonts w:ascii="Monlam Uni OuChan2" w:hAnsi="Monlam Uni OuChan2"/>
          <w:sz w:val="20"/>
          <w:szCs w:val="20"/>
        </w:rPr>
      </w:pPr>
      <w:r w:rsidRPr="00523F9B">
        <w:rPr>
          <w:rFonts w:ascii="Monlam Uni OuChan2" w:hAnsi="Monlam Uni OuChan2" w:cs="Monlam Uni OuChan2" w:hint="cs"/>
          <w:sz w:val="20"/>
          <w:szCs w:val="20"/>
          <w:cs/>
          <w:rPrChange w:id="6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ཀྱང་ཟེར་བ་དང།</w:t>
      </w:r>
      <w:r w:rsidR="00523F9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མང་སྟོན་པ་དང།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ཆོས་སྦས་པ་དང།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ཆོས་བཟང་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འབེབས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་ཞེས་བྱ་བ་ལ་ཁ་ཅིག་ནི་འོད་སྲུངས་པ་ཞེས་ཟེར་བ་དང།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བླ་མ་ལ་ཁ་ཅིག་ནི་འཕོ་བར་སྨྲ་བ་ཞེས་ཟེར་བ་སྟེ།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སྡེ་པ་བཅོ་བརྒྱད་ཀྱི་དབྱེ་བ་ནི་དེ་དག་གོ།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།དེ་ལ་དགེ་འདུན་ཡང་ཡིན་ལ་ཕལ་ཆེན་པ་ཡང་ཡིན་པས་དགེ་འདུན་ཕལ་ཆེན་ཏེ།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དེ་ཉེ་བར་སྟོན་པར་བྱེད་པ་ནི་དགེ་འདུན་ཕལ་ཆེན་པའོ།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ཁ་ཅིག་ནི་སངས་རྒྱས་བཅོམ་ལྡན་འདས་རྣམས་ཀྱིས་ཆོས་ཐམས་ཅད་ཐུགས་གཅིག་རྣམ་པར་མཁྱེན་ཅིང་སྐད་ཅིག་གཅིག་དང་ལྡན་པའི་ཤེས་རབ་ཀྱིས་ཆོས་ཐམས་ཅད་ཡོངས་སུ་མཁྱེན་ཏོ་ཞེས་ཐ་སྙད་འདོགས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དེས་ན་ཐ་སྙད་གཅིག་པ་ཞེས་བྱའོ།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ཇིག་རྟེན་ཐམས་ཅད་ཀྱི་འཇིག་རྟེན་པ་ལས་སངས་རྒྱས་བཅོམ་ལྡན་འདས་རྣམས་འདས་པར་གྱུར་པས་དེ་བཞིན་གཤེགས་པ་ལ་འཇིག་རྟེན་པའི་ཆོས་མི་མངའ་འོ་ཞེས་སྨྲ་བ་ནི་འཇིག་རྟེན་ལས་འདས་པར་སྨྲ་བ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།མང་དུ་ཐོས་པའི་སློབ་དཔོན་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གྱིས་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རྗེས་སུ་སྟོན་པར་བྱེད་པས་ན་མང་དུ་ཐོས་པར་སྨྲ་བའོ།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།འདུས་བྱས་རྣམས་ཕན་ཚུན་བརྟགས་པ་ཉིད་ཀྱིས་སྡུག་བསྔལ་</w:t>
      </w:r>
      <w:r w:rsidR="008A6A47" w:rsidRPr="00523F9B">
        <w:rPr>
          <w:rFonts w:ascii="Monlam Uni OuChan2" w:hAnsi="Monlam Uni OuChan2" w:cs="Monlam Uni OuChan2"/>
          <w:sz w:val="20"/>
          <w:szCs w:val="20"/>
          <w:cs/>
        </w:rPr>
        <w:t>བ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་ཡིན་ནོ་ཞེས་སྨྲ་བའི་ཕྱིར་བཏགས་པར་སྨྲ་བའོ།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།མཆོད་རྟེན་ཅན་གྱི་རི་ལ་གནས་བཅས་པ་ཉིད་ནི་མཆོད་རྟེན་པའོ།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།ཤར་གྱི་རི་དང་ནུབ་ཀྱི་རི་ལ་གནས་པ་ཉིད་ནི།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ཤར་གྱི་རི་བོ་པ་དང།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ནུབ་ཀྱི་རི་བོ་པའོ།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0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0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།གནས་བརྟན་འཕགས་པའི་རིགས་ཡིན་པར་སྟོན་པ་ནི་གནས་བརྟན་པའོ།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0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0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།དེ་ཉིད་ལ་གངས་རི་པ་ཞེས་ཀྱང་ཟེར་ཏེ།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0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0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གངས་ཀྱི་རི</w:t>
      </w:r>
      <w:r w:rsidR="00F04EE5">
        <w:rPr>
          <w:rFonts w:ascii="Monlam Uni OuChan2" w:hAnsi="Monlam Uni OuChan2" w:cs="Monlam Uni OuChan2"/>
          <w:sz w:val="20"/>
          <w:szCs w:val="20"/>
        </w:rPr>
        <w:t>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0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ལ་བརྟེན་ནས་གནས་པའི་ཕྱིར་རོ།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0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0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།གང་ཅུང་ཞིག་འདས་པ་དང།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0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1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མ་འོངས་པ་དང།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1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1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ད་ལྟར་བྱུང་བ་ཐམས་ཅད་ཡོད་དོ་ཞེས་སྨྲ་བའི་ཕྱིར།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1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1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ཐམས་ཅད་ཡོད་པར་སྨྲ་བའོ།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1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1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།དེ་དག་ཉིད་ལས་འགའ་ཞིག་ནི་ཡོད་དེ་འདས་པའི་ལས་འབྲས་བུ་མ་ཕྱུང་བ་གང་ཡིན་པའོ།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1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1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།ལ་ལ་ནི་མེད་དེ།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1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2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གང་འབྲས་བུ་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མྱོང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་ཟིན་པ་དང།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མ་འོངས་པ་དག་གོ་ཞེས་རྣམ་པར་ཕྱེ་ནས་སྨྲ་བར་བྱེད་པའི་ཕྱིར།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དེ་ཉིད་ལ་རྣམ་པར་ཕྱེ་སྟེ་སྨྲ་བ་ཞེས་བྱའོ།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།དེ་དག་ཉིད་ལས་གང་ཅུང་ཞིག་བྱུང་བ་དང།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འབྱུང་བ་དང།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འབྱུང་བར་འགྱུར་བ་དེ་ཐམས་ཅད་ནི་རྒྱུ་དང་བཅས་པའོ་ཞེས་སྨྲ་བས་རྒྱུར་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2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སྨྲ་བའོ།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2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2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།དེ་རྣམས་ཉིད་ལ་ཁ་ཅིག་མུ་རུན་ཏའི་རི</w:t>
      </w:r>
      <w:r w:rsidR="00F04EE5">
        <w:rPr>
          <w:rFonts w:ascii="Monlam Uni OuChan2" w:hAnsi="Monlam Uni OuChan2" w:cs="Monlam Uni OuChan2"/>
          <w:sz w:val="20"/>
          <w:szCs w:val="20"/>
        </w:rPr>
        <w:t>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2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ལ་གནས་པའི་ཕྱིར་མུ་རུན་ཏ་པ་ཀ་ཞེས་བྱའོ།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2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2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།གནས་པའི་</w:t>
      </w:r>
    </w:p>
    <w:p w:rsidR="00523F9B" w:rsidRPr="00523F9B" w:rsidRDefault="00300995" w:rsidP="00523F9B">
      <w:pPr>
        <w:pStyle w:val="ListParagraph"/>
        <w:numPr>
          <w:ilvl w:val="0"/>
          <w:numId w:val="1"/>
        </w:numPr>
        <w:rPr>
          <w:rFonts w:ascii="Monlam Uni OuChan2" w:hAnsi="Monlam Uni OuChan2"/>
          <w:sz w:val="20"/>
          <w:szCs w:val="20"/>
        </w:rPr>
      </w:pPr>
      <w:r w:rsidRPr="00523F9B">
        <w:rPr>
          <w:rFonts w:ascii="Monlam Uni OuChan2" w:hAnsi="Monlam Uni OuChan2" w:cs="Monlam Uni OuChan2" w:hint="cs"/>
          <w:sz w:val="20"/>
          <w:szCs w:val="20"/>
          <w:cs/>
          <w:rPrChange w:id="12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རིགས་ཉིད་ཀྱི་བུད་མེད་ནི་གནས་མ་ཡིན་ལ།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2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2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དེ་ལས་སྐྱེས་པའི་བུ་ནི་གནས་མའི་བུ་སྟེ།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3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3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དེའི་རིགས་ཡིན་པར་སྟོན་པ་ནི་གནས་མའི་བུའོ།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3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3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།སློབ་དཔོན་ཆོས་མཆོག་གི་རྗེས་སུ་སྟོན་པར་བྱེད་པ་ནི་ཆོས་མཆོག་པའོ།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3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3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།བཟང་པོའི་ལམ་པའི་སློབ་མ་ནི་བཟང་པོའི་ལམ་པའོ།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3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3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།ཀུན་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གྱིས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་བཀུར་བའི་སློབ་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དཔོན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་གྱི་ལུགས་སྟོན་པར་བྱེད་པ་ནི་ཀུན་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གྱིས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3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བཀུར་བ་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བའོ།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3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4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།དེ་ཉིད་ལས་ཨ་པན་ཏའི་གྲོང་ཁྱེར་དུ་ཡང་དག་པར་བསྡུ་བ་བྱ་བའི་ཕྱིར་ཨ་</w:t>
      </w:r>
      <w:r w:rsidR="00523F9B">
        <w:rPr>
          <w:rFonts w:ascii="Monlam Uni OuChan2" w:hAnsi="Monlam Uni OuChan2" w:cs="Monlam Uni OuChan2"/>
          <w:sz w:val="20"/>
          <w:szCs w:val="20"/>
          <w:cs/>
        </w:rPr>
        <w:t>པ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4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ན་ཏ་ཀ་པའོ།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4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4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།ཁ་ཅིག་ནི་ཀུ་རུ་ཀུ་ལའི་རི་ལ་གནས་པའི་ཕྱིར་ཀུ་རུ་ཀུ་ལ་པའོ།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4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4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།ས་སུའི་སྐད་ཀྱི་དབྱིངས་ལས་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རྫས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4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་སུ་སྟོན་དུ་བསྒྱུར་ཏེ།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4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4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སྐྱེ་བོའི་ཚོགས་ཆེན་པོ་ལ་ཡང་སྲིད་པར་མི་འབྱུང་བར་རྗེས་སུ་སྟོན་པར་བྱེད་པ་ནི་མང་སྟོན་པའོ།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4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5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།སློབ་དཔོན་ཆོས་སྦས་ཀྱིས་ཡིན་པར་སྨྲ་བ་ནི་ཆོས་སྦས་པའོ།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5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5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།རབ་ཏུ་བསྔགས་པའི་དམིགས་པའི་ཆོས་ཀྱི་ཆར་འབེབས་པར་བྱེད་པས་ན་ཆར་བཟངས་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འབེབས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5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5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5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།དེ་ཉིད་སློབ་དཔོན་འོད་སྲུངས་ཀྱི་ཡིན་པར་སྨྲ་བས་ནི་འོད་སྲུངས་པའོ།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5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5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།དེ་བཞིན་དུ་བླ་མ་པའི་ཡིན་པར་སྨྲ་བ་ནི་བླ་མ་</w:t>
      </w:r>
      <w:r w:rsidR="008A6A47" w:rsidRPr="00523F9B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5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5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།དེ་ཉིད་ལས་ཁ་ཅིག་ན་རེ།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6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6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འཇིག་རྟེན་འདི་ནས་འཇིག་རྟེན་ཕ་རོལ་དུ་གང་ཟག་འཕོ་བར་འགྱུར་རོ་ཞེས་སྨྲ་བ་ནི་འཕོ་བར་སྨྲ་བ་པའོ།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6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6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།དེ་རྣམས་ལས་སྔར་བསྟན་པའི་དགེ་འདུན་ཕལ་ཆེན་པ་ལ་སོགས་པ་བརྒྱད་དང།</w:t>
      </w:r>
      <w:r w:rsidR="00523F9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6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ཕྱིས་བསྟན་པའི་ཕྱིར་གནས་བརྟན་པ་དང།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6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6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ཐམས་ཅད་ཡོད་པར་སྨྲ་བ་དང།</w:t>
      </w:r>
      <w:r w:rsidR="00F04EE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6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མང་སྟོན་པ་དང།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6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6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ཆོས་མཆོག་པ་དང།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7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7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འོད་སྲུངས་པ་རྣམས་ནི་བདག་མེད་པར་སྨྲ་བ་ཡིན་ཏེ།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7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7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མུ་སྟེགས་པའི་འདོད་པས་བརྟགས་པའི་བདག་དང་བདག་གི་དག་ནི་སྟོང་པ་ཡིན་པ་དང།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7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7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ཆོས་ཐམས་ཅད་ནི་བདག་མེད་པ་ཡང་ཡིན་པར་སྨྲ་བ་ཡིན་ནོ།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7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7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།ལྷག་མ་གནས་མའི་བུ་ལ་སོགས་པ་སྡེ་པ་ལྔ་ནི་གང་ཟག་ཏུ་སྨྲ་བ་ཡིན་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7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ང་ཟག་ནི་ཕུང་པོ་དག་ལས་དེ་ཉིད་དང་གཞན་དུ་བརྗོད་དུ་མེད་པ་རྣམ་པར་ཤེས་པ་དྲུག་གིས་ཤེས་པར་བྱ་བ་འཁོར་བར་འགྱུར་བ་ཡོངས་སུ་གསལ་བར་གྱུར་པ་ཡིན་ནོ་ཞེས་ཟེ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7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8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།དེ་དག་ནི་སྡེ་པ་བཅོ་བརྒྱད་ཀྱི་དབྱེ་བ་ཡིན་ནོ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།། །།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8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གཞན་ཉིད་ཀྱིས་སྨྲ་བ་ནི་གཞི་ནི་སྔ་མ་བཞིན་དུ་བརྗོད་པར་བྱའོ།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8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8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།རྩ་བའི་དབྱེ་བ་ནི་གསུམ་སྟེ།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8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8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འདི་ལྟར་གནས་བརྟན་པ་དང།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8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8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དགེ་འདུན་ཕལ་</w:t>
      </w:r>
    </w:p>
    <w:p w:rsidR="00523F9B" w:rsidRPr="00523F9B" w:rsidRDefault="00300995" w:rsidP="00523F9B">
      <w:pPr>
        <w:pStyle w:val="ListParagraph"/>
        <w:numPr>
          <w:ilvl w:val="0"/>
          <w:numId w:val="1"/>
        </w:numPr>
        <w:rPr>
          <w:rFonts w:ascii="Monlam Uni OuChan2" w:hAnsi="Monlam Uni OuChan2"/>
          <w:sz w:val="20"/>
          <w:szCs w:val="20"/>
        </w:rPr>
      </w:pPr>
      <w:r w:rsidRPr="00523F9B">
        <w:rPr>
          <w:rFonts w:ascii="Monlam Uni OuChan2" w:hAnsi="Monlam Uni OuChan2" w:cs="Monlam Uni OuChan2" w:hint="cs"/>
          <w:sz w:val="20"/>
          <w:szCs w:val="20"/>
          <w:cs/>
          <w:rPrChange w:id="18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ཆེན་པ་དང།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8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9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རྣམ་པར་ཕྱེ་སྟེ་སྨྲ་བའོ།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9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9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།དེ་ལ་གནས་བརྟན་པ་ཡང་རྣམ་པ་གཉིས་ཏེ།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9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9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ཐམས་ཅད་ཡོད་པར་སྨྲ་བ་དང།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9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9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གནས་མའི་བུའི་སྡེ་པ་ཞེས་བྱའོ།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9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9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།ཡང་ཐམས་ཅད་ཡོད་པར་སྨྲ་བ་ཡང་རྣམ་པ་གཉིས་ཏེ།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9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0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ཐམས་ཅད་ཡོད་པར་སྨྲ་བ་དང།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0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0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མདོ་སྡེ་སྨྲ་བ་ཞེས་བྱ་བའོ།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0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0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།གནས་མའི་བུ་ཡང་རྣམ་</w:t>
      </w:r>
      <w:r w:rsidR="008A6A47" w:rsidRPr="00523F9B">
        <w:rPr>
          <w:rFonts w:ascii="Monlam Uni OuChan2" w:hAnsi="Monlam Uni OuChan2" w:cs="Monlam Uni OuChan2"/>
          <w:sz w:val="20"/>
          <w:szCs w:val="20"/>
          <w:cs/>
        </w:rPr>
        <w:t>པ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0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་བཞི་སྟེ།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0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0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མང་པོས་བཀུར་བ་དང།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0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0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ཆོས་མཆོག་པ་དང།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1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1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བཟང་པོའི་ལམ་པ་དང།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1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1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གྲོང་ཁྱེར་དྲུག་པ་ཞེས་བྱ་བ་སྟེ་དེ་ལྟར་ན་གནས་བརྟན་པ་ནི་རྣམ་པ་དྲུག་ཏུ་གནས་སོ།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1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1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།ཡང་དགེ་འདུན་ཕལ་ཆེན་སྡེ་ནི་རྣམ་པ་བརྒྱད་དེ།</w:t>
      </w:r>
      <w:r w:rsidR="00523F9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1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དགེ་འདུན་ཕལ་ཆེན་པ་དང།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1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1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ཤར་གྱི་རི་བོ་དང།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1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2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ནུབ་ཀྱི་རི་བོ་དང།</w:t>
      </w:r>
      <w:r w:rsidR="00523F9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2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རྒྱལ་པོ་རི་བོ་དང།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2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2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གངས་རི་པ་དང།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2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2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མཆོད་རྟེན་པ་དང།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2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2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བརྟེན་གྲུབ་པ་དང།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2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2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བ་ལང་གནས་པ་ཞེས་བྱ་བ་སྟེ།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3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3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དེ་ལྟར་ན་དེ་དག་ནི་དགེ་འདུན་ཕལ་ཆེན་པའི་དབྱེ་བ་ཡིན་ནོ།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3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3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།རྣམ་པར་ཕྱེ་སྟེ་སྨྲ་བ་ཡང་རྣམ་པ་བཞི་སྟེ།</w:t>
      </w:r>
      <w:r w:rsidR="00523F9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3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ས་སྟོན་པ་དང།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3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3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འོད་སྲུངས་པ་དང།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3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3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ཆོས་སྦས་པ་དང།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3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4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གོས་དམར་བ་ཞེས་བྱའོ།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4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4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།དེ་ལྟར་འདི་དག་ནི་འཕགས་པའི་སྡེ་རྣམས་རྣམ་པར་ཕྱེ་བ་ནས་རྣམ་པ་བཅོ་བརྒྱད་དུ་གྱུར་པའོ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།། །།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4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ཡང་གཞན་དག་ནི་འདི་སྐད་སྨྲ་སྟེ།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4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4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བཅོམ་ལྡན་འདས་ཡོངས་སུ་མྱ་ངན་ལས་འདས་པ་ནས་བཟུང་ནས།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4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4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ལོ་བརྒྱ་སུམ་ཅུ་རྩ་བདུན་ལོན་པ་ན་རྒྱལ་པོ་དགའ་བོ་དང་པདྨ་ཆེན་པོ་ཞེས་བྱ་བས་གྲོང་ཁྱེར་པ་ཏ་ལི་པུ་ཏྲའི་ནང་དུ་སྡུད་པར་བྱེད་པ་ལ་སོགས་པའི་འཕགས་པ་ཕལ་ནི་ཡང་ལེན་པ་མེད་པར་བསིལ་བའི་དངོས་པོ་ཐོབ་པར་གྱུར་པ་ན་འཕགས་པ་འོད་སྲུངས་ཆེན་པོ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4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4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འཕགས་པ་སྤུ་ཆེན་པོ་དང།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5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5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གཏོང་བ་ཆེན་པོ་དང།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5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5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བླ་མ་དང།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5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5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ེ་བ་ཏ་ལ་སོགས་པ་སོ་སོ་ཡང་དག་པར་རིག་པ་ཐོབ་པའི་དགྲ་བཅོམ་པའི་དགེ་འདུན་དེ་ལྟར་བཞུགས་པ་ན་བདུད་སྡིག་ཏོ་ཅན་བཟང་པོ་ཐམས་ཅད་ཀྱི་མི་མཐུན་པའི་ཕྱོགས་སུ་གྱུར་པ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5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5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དགེ་སློང་གི་ཆ་བྱད་འཛིན་པས་རྫུ་འཕྲུལ་སྣ་ཚོགས་བསྟན་ནས།</w:t>
      </w:r>
      <w:r w:rsidR="00523F9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5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གཞི་ལྔས་དགེ་འདུན་གྱི་དབྱེན་ཆེན་པོ་བསྐྱེད་དེ།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5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6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གནས་བརྟན་ཀླུ་ཞེས་བྱ་བ་དང།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6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6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ཡིད་བརྟན་པ་ཞེས་བྱ་བ་མང་དུ་ཐོས་པ་དག་གི་གཞི་ལྔ་བསྔགས་པར་བྱེད།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6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6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རྗེས་སུ་སྟོན་པར་བྱེད་ཅིང་དེ་གཞན་ལ་ལན་གདབ་པ་དང།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6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6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མི་ཤེས་པ་དང།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6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6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ཡིད་གཉིས་དང།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6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7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ཡོངས་སུ་བརྟགས་པ་དང།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7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7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བདག་</w:t>
      </w:r>
    </w:p>
    <w:p w:rsidR="00523F9B" w:rsidRPr="00523F9B" w:rsidRDefault="00300995" w:rsidP="00523F9B">
      <w:pPr>
        <w:pStyle w:val="ListParagraph"/>
        <w:numPr>
          <w:ilvl w:val="0"/>
          <w:numId w:val="1"/>
        </w:numPr>
        <w:rPr>
          <w:rFonts w:ascii="Monlam Uni OuChan2" w:hAnsi="Monlam Uni OuChan2"/>
          <w:sz w:val="20"/>
          <w:szCs w:val="20"/>
        </w:rPr>
      </w:pPr>
      <w:r w:rsidRPr="00523F9B">
        <w:rPr>
          <w:rFonts w:ascii="Monlam Uni OuChan2" w:hAnsi="Monlam Uni OuChan2" w:cs="Monlam Uni OuChan2" w:hint="cs"/>
          <w:sz w:val="20"/>
          <w:szCs w:val="20"/>
          <w:cs/>
          <w:rPrChange w:id="27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ཉིད་གསོ་བར་བྱེད་པ་ནི་ལམ་ཡིན་ཏེ།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7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7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འདི་ནི་སངས་རྒྱས་ཀྱི་བསྟན་པ་ཡིན་ནོ་ཞེས་</w:t>
      </w:r>
      <w:r w:rsidR="008A6A47" w:rsidRPr="00523F9B">
        <w:rPr>
          <w:rFonts w:ascii="Monlam Uni OuChan2" w:hAnsi="Monlam Uni OuChan2" w:cs="Monlam Uni OuChan2"/>
          <w:color w:val="FF0000"/>
          <w:sz w:val="20"/>
          <w:szCs w:val="20"/>
          <w:cs/>
        </w:rPr>
        <w:t>ཟེར</w:t>
      </w:r>
      <w:r w:rsidRPr="00523F9B">
        <w:rPr>
          <w:rFonts w:ascii="Monlam Uni OuChan2" w:hAnsi="Monlam Uni OuChan2" w:cs="Monlam Uni OuChan2" w:hint="cs"/>
          <w:color w:val="FF0000"/>
          <w:sz w:val="20"/>
          <w:szCs w:val="20"/>
          <w:cs/>
          <w:rPrChange w:id="27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7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7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7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།དེ་ནས་སྡེ་པ་གཉིས་སུ་ཆད་ནས་གནས་ཏེ།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8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8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གནས་བརྟན་པ་དང།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8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8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དགེ་འདུན་ཕལ་ཆེན་སྡེ་ཞེས་བྱའོ།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8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8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།དེ་ལྟར་ལོ་དྲུག་ཅུ་རྩ་གསུམ་གྱི་བར་དུ་དགེ་འདུན་བྱེ་ནས་འཁྲུག་ལོང་གིས་གནས་སོ།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8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8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།དེ་ནས་ལོ་བརྒྱ་ཕྲག་གཉིས་འདས་པའི་རྗེས་ལ་གནས་བརྟན་གནས་མའི་བུས་བསྟན་པ་ཡང་དག་པར་བསྡུས་སོ།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8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8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།དེས་ཡང་དག་པར་བསྡུས་པ་ན་དགེ་འདུན་ཕལ་ཆེན་པ་ཡང་རྣམ་པ་གཉིས་སུ་བྱུང་བར་གྱུར་ཏེ།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9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9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ཐ་སྙད་གཅིག་པ་དང།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9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9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བ་ལང་གནས་པ་ཞེས་བྱའོ།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9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9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ལ་ཐ་སྙད་གཅིག་པ་རྣམས་ཀྱི་དམ་ཚིག་གི་རྩ་བ་ནི་སངས་རྒྱས་བཅོམ་ལྡན་འདས་རྣམས་ནི་འཇིག་རྟེན་ལས་འདས་པ་སྟ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9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9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དེ་བཞིན་གཤེགས་པ་ལ་འཇིག་རྟེན་གྱི་ཆོས་ནི་མི་མངའོ།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29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29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དེ་བཞིན་གཤེགས་པ་ཐམས་ཅད་ཀྱི</w:t>
      </w:r>
      <w:r w:rsidR="00523F9B">
        <w:rPr>
          <w:rFonts w:ascii="Monlam Uni OuChan2" w:hAnsi="Monlam Uni OuChan2" w:cs="Monlam Uni OuChan2"/>
          <w:sz w:val="20"/>
          <w:szCs w:val="20"/>
          <w:cs/>
        </w:rPr>
        <w:t>ས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0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་ཆོས་ཀྱི་འཁོར་ལོ་བསྐོར་བའི་རྗེས་སུ་གསུང་ནི་མི་འཇུག་གོ།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0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0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།དེ་བཞིན་གཤེགས་པ་ཐམས་ཅད་ཀྱི་གསུང་ནི་སྙིང་པོ་ལ་མངོན་པར་མོས་པའོ།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0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0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།དེ་བཞིན་གཤེགས་པ་ལ་གནས་དེར་གཟུགས་ཉེ་བར་ལེན་པ་ནི་མི་མངའོ།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0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0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།བྱང་ཆུབ་སེམས་དཔའི་དུས་ན་ནུར་ནུར་པོ་དང།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0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0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མེར་མེར་པོ་དང།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0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1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ལྟར་ལྟར་པོས་འཇུག་</w:t>
      </w:r>
      <w:r w:rsidR="008A6A47" w:rsidRPr="00523F9B">
        <w:rPr>
          <w:rFonts w:ascii="Monlam Uni OuChan2" w:hAnsi="Monlam Uni OuChan2" w:cs="Monlam Uni OuChan2"/>
          <w:sz w:val="20"/>
          <w:szCs w:val="20"/>
          <w:cs/>
        </w:rPr>
        <w:t>པ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1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་མ་ཡིན་ཏེ།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1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1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གླང་པོ་ཆེར་གྱུར་ནས་ཡུམ་གྱི་དཀུ་ནས་ཞུགས་ནས་རང་ཉིད་ངེས་པར་འབྱུང་བ་ཡིན་གྱི།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1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1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བྱང་ཆུབ་སེམས་དཔའ་རྣམས་ལ་འདོད་པའི་འདུ་ཤེས་ནི་མི་འབྱུང་ངོ</w:t>
      </w:r>
      <w:r w:rsidR="00F04EE5">
        <w:rPr>
          <w:rFonts w:ascii="Monlam Uni OuChan2" w:hAnsi="Monlam Uni OuChan2" w:cs="Monlam Uni OuChan2"/>
          <w:sz w:val="20"/>
          <w:szCs w:val="20"/>
        </w:rPr>
        <w:t>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1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1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1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།ངན་འགྲོ་རྣམས་སུ་བདག་ཉིད་ཀྱི་འདོད་པས་སྐྱེ་བ་བླངས་ཏེ་སེམས་ཅན་ཡོངས་སུ་སྨིན་པར་བྱེད་དོ།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1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2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།ཡེ་ཤེས་གཅིག་གིས་བདེན་པ་བཞི་རྣམས་ཡོངས་སུ་ཤེས་སོ།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2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2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།རྣམ་པར་ཤེས་པ་དྲུག་པོ་དག་ནི་འདོད་ཆགས་དང་བཅས་པ་དང་འདོད་ཆགས་དང་བྲལ་བ་ཡིན་ནོ།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2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2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།མིག་གིས་ནི་གཟུགས་རྣམས་མཐོང་ངོ</w:t>
      </w:r>
      <w:r w:rsidR="00F04EE5">
        <w:rPr>
          <w:rFonts w:ascii="Monlam Uni OuChan2" w:hAnsi="Monlam Uni OuChan2" w:cs="Monlam Uni OuChan2"/>
          <w:sz w:val="20"/>
          <w:szCs w:val="20"/>
        </w:rPr>
        <w:t>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2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2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2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།དགྲ་བཅོམ་པ་རྣམས་ཀྱང་གཞན་དག་གིས་བསྟན་པ་སྒྲུབ་པར་བྱེད་དོ།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2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2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།མི་ཤེས་པ་དང།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3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3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ཡིད་གཉིས་དང།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3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3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ཡོངས་སུ་བརྟགས་པ་དང།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3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3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སྡུག་བསྔལ་སྤོང་བའི་ལམ་ཡང་ཡོད་དོ།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3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3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།མཉམ་པར་གཞག་པའི་ཚེ་ངག་འཇུག་པ་ཡང་ཡོད་དོ།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3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3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།མི་གཙང་བ་སྤངས་པ་ཡང་ཡོད་དོ།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34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34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།ཡང་དག་པར་སྡོམ་པ་མངོན་དུ་བྱས་པ་ཉིད་ཀྱིས་ཀུན་དུ་སྦྱོར་བ་ཐམས་ཅད་རབ་ཏུ་སྤངས་པར་བརྗོད་</w:t>
      </w:r>
    </w:p>
    <w:p w:rsidR="00523F9B" w:rsidRPr="00523F9B" w:rsidRDefault="008A6A47" w:rsidP="00523F9B">
      <w:pPr>
        <w:pStyle w:val="ListParagraph"/>
        <w:numPr>
          <w:ilvl w:val="0"/>
          <w:numId w:val="1"/>
        </w:numPr>
        <w:rPr>
          <w:rFonts w:ascii="Monlam Uni OuChan2" w:hAnsi="Monlam Uni OuChan2"/>
          <w:sz w:val="20"/>
          <w:szCs w:val="20"/>
        </w:rPr>
      </w:pPr>
      <w:r w:rsidRPr="00523F9B">
        <w:rPr>
          <w:rFonts w:ascii="Monlam Uni OuChan2" w:hAnsi="Monlam Uni OuChan2" w:cs="Monlam Uni OuChan2"/>
          <w:sz w:val="20"/>
          <w:szCs w:val="20"/>
          <w:cs/>
        </w:rPr>
        <w:t>པར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4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་བྱའོ།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4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4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།དེ་བཞིན་གཤེགས་པ་རྣམས་ལ་འཇིག་རྟེན་པའི་ཡང་དག་པར་ལྟ་བ་ནི་མི་མངའོ།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4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4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།སེམས་ནི་རང་བཞིན་གྱིས་འོད་གསལ་བ་ཡིན་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>པས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4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་བག་ལ་ཉལ་བ་རྣམས་སེམས་དང་མཚུངས་པར་ལྡན་ཞེའམ།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4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4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མི་ལྡན་ཞེས་བརྗོད་པར་མི་བྱའོ།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5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5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།བག་ལ་ཉལ་བ་ཡང་གཞན་ལ།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5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5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ཀུན་ནས་ལྡང་བ་ཡང་གཞན་ཡིན་ནོ།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5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5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།འདས་པ་དང་མ་འོངས་པ་ནི་མེད་དོ།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5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5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རྒྱུན་དུ་ཞུགས་པ་ནི་བསམ་གཏན་ཐོབ་པ་ཡིན་ནོ་ཞེས་བྱ་བ་སྟེ་དེ་ལྟ་བུ་རྣམས་ནི་ཐ་སྙད་གཅིག་པ་རྣམས་ཀྱི་དམ་ཚིག་ཡིན་ན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5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5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།ཡང་བ་ལང་གནས་པ་རྣམས་ཀྱི་དབྱེ་བ་ནི་མང་དུ་ཐོས་པ་དང་བཏགས་པར་སྨྲ་བ་ཞེས་བྱའོ།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6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6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།དེ་ལ་མང་དུ་ཐོས་པ་རྣམས་ཀྱི་རྩ་བའི་དམ་ཚིག་ནི་ངེས་པར་འབྱུང་བའི་ལམ་ལ་ནི་རྣམ་པར་དཔྱོད་པ་མེད་དོ།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6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6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།སྡུག་བསྔལ་གྱི་བདེན་པ་དང།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6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6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ཀུན་རྫོབ་ཀྱི་བདེན་པ་དང།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6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6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འཕགས་པའི་བདེན་པ་ནི་བདེན་པའོ།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6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6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།འདུ་བྱེད་ཀྱི་སྡུག་བསྔལ་རྣམས་མཐོང་བས་ཡང་དག་པར་སྐྱོན་མེད་པ་ལ་འཇུག་གི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 xml:space="preserve"> །སྡུག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7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་བསྔལ་གྱི་སྡུག་བསྔལ་དང་འགྱུར་བའི་སྡུག་བསྔལ་མཐོང་བས་ནི་མ་ཡིན་ནོ།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7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7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།དགེ་འདུན་ནི་འཇིག་རྟེན་ལས་འདས་པའོ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7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7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།དགྲ་བཅོམ་པ་རྣམས་ལ་ཡང་གཞན་གྱིས་ཉེ་བར་བསྟན་པ་བསྒྲུབ་པ་ཡོད་དོ།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7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7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།ཡང་དག་པར་བསྒྲགས་པའི་ལམ་ཡང་ཡོད་དོ།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7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7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།མཉམ་པར་གཞག་པ་ལ་ཡང་དག་པར་འཇུག་པ་ཡོད་དོ་ཞེས་བྱ་བ་རྣམས་ནི་མང་དུ་ཐོས་པ་རྣམས་ཀྱི་དམ་ཚིག་གོ།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7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8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།ཡང་བཏགས་པར་སྨྲ་བ་རྣམས་ཀྱི་ཕུང་པོ་མེད་པའི་སྡུག་བསྔལ་ཡང་ཡོད་དོ།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8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8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།ཡོངས་སུ་མ་རྫོགས་པའི་སྐྱེ་མཆེད་ཀྱང་ཡོད་དོ།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8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8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།འདུ་བྱེད་རྣམས་ནི་ཕན་ཚུན་བརྟགས་པ་ཡིན་ནོ།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8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8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།ཡང་སྡུག་བསྔལ་ནི་དོན་དམ་པར་རོ།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8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8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།སེམས་ལས་བྱུང་བ་ནི་ལམ་མ་ཡིན་ནོ།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8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9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།དུས་མ་ཡིན་པར་འཆི་བ་ནི་མེད་དོ།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9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9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།སྐྱེས་བུ་བྱེད་པ་ཡང་མེད་དོ།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9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།སྡུག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9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བསྔལ་ཐམས་ཅད་ནི་ལས་ལས་བྱུང་བ་ཡིན་ནོ་ཞེས་བྱ་བ་དེ་ལྟ་བུ་ནི་བཏགས་པར་སྨྲ་བ་རྣམས་ཀྱི་རྩ་བའི་དམ་ཚིག་ཡིན་ན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9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9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།ཡང་བ་ལང་གནས་པ་རྣམས་ཀྱི་བྱེ་བྲག་ལས་གནས་བརྟན་མཆོད་རྟེན་པ་ཞེས་བྱ་བ་སྟེ།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39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9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དེ་ནི་ལྷ་ཆེན་པོ་ཞེས་བྱ་བའི་ཀུན་དུ་རྒྱུ་ཞིག་རབ་ཏུ་བྱུང་ནས་མཆོད་རྟེན་ཅན་གྱི་རི</w:t>
      </w:r>
      <w:r w:rsidR="00523F9B">
        <w:rPr>
          <w:rFonts w:ascii="Monlam Uni OuChan2" w:hAnsi="Monlam Uni OuChan2" w:cs="Monlam Uni OuChan2"/>
          <w:sz w:val="20"/>
          <w:szCs w:val="20"/>
        </w:rPr>
        <w:t>་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39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ལ་གནས་པ་ཡིན་ཏེ།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40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40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ཡང་དེ་ནི་དགེ་འདུན་ཕལ་ཆེན་པའི་གཞི་འདོན་པར་གྱུར་པ་ན་མཆོད་རྟེན་པ་ཞེས་བྱ་བའི་སྡེ་པར་རྣམ་པར་བཞག་སྟེ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40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40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དེ་དག་ནི་དགེ་འདུན་ཕལ་ཆེན་པ་རྣམས་ཀྱི་སྡེ་པ་དྲུག་ཏུ་བཞག་པ་ཡིན་ནོ།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40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40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།ཡང་གནས་བརྟན་པ་ཡང་རྣམ་པ་</w:t>
      </w:r>
    </w:p>
    <w:p w:rsidR="00C264EF" w:rsidRPr="00C264EF" w:rsidRDefault="00300995" w:rsidP="00523F9B">
      <w:pPr>
        <w:pStyle w:val="ListParagraph"/>
        <w:numPr>
          <w:ilvl w:val="0"/>
          <w:numId w:val="1"/>
        </w:numPr>
        <w:rPr>
          <w:rFonts w:ascii="Monlam Uni OuChan2" w:hAnsi="Monlam Uni OuChan2"/>
          <w:sz w:val="20"/>
          <w:szCs w:val="20"/>
        </w:rPr>
      </w:pPr>
      <w:r w:rsidRPr="00523F9B">
        <w:rPr>
          <w:rFonts w:ascii="Monlam Uni OuChan2" w:hAnsi="Monlam Uni OuChan2" w:cs="Monlam Uni OuChan2" w:hint="cs"/>
          <w:sz w:val="20"/>
          <w:szCs w:val="20"/>
          <w:cs/>
          <w:rPrChange w:id="40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གཉིས་ཏེ།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0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0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སྔར་གྱི་གནས་བརྟན་པ་དང།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0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1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གངས་རི་པ་ཞེས་བྱ་བའོ།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1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1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།སྔར་གྱི་གནས་བརྟན་པའི་རྩ་བའི་དམ་ཚིག་ནི་དགྲ་བཅོམ་པ་རྣམས་ལ་གཞན་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གྱིས་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1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སྟོན་ཅིང་བསྒྲུབ་པ་ནི་མེད་དོ།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1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1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།དེ་བཞིན་དུ་གཞི་ལྔ་པོ་ཡང་མེད་དོ།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1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1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།གང་ཟག་ནི་ཡོད་དོ།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1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1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།སྲིད་པ་བར་མ་ནི་ཡོད་དོ།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2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2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།དགྲ་བཅོམ་པ་ཡོངས་སུ་མྱ་ངན་ལས་འདས་</w:t>
      </w:r>
      <w:r w:rsidR="008A6A47" w:rsidRPr="00523F9B">
        <w:rPr>
          <w:rFonts w:ascii="Monlam Uni OuChan2" w:hAnsi="Monlam Uni OuChan2" w:cs="Monlam Uni OuChan2"/>
          <w:sz w:val="20"/>
          <w:szCs w:val="20"/>
          <w:cs/>
        </w:rPr>
        <w:t>པ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2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་ནི་ཡོད་དོ།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2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2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།འདས་པ་དང་མ་འོངས་པ་ཡང་ཡོད་དོ།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2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2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།མྱ་ངན་ལས་འདས་པའི་དོན་ནི་ཡོད་དོ་ཞེས་བྱ་བ་ནི་གནས་བརྟན་པའི་རྩ་བའི་དམ་ཚིག་གོ།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2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2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།དེ་ལ་གངས་རི་</w:t>
      </w:r>
      <w:r w:rsidR="008A6A47" w:rsidRPr="00523F9B">
        <w:rPr>
          <w:rFonts w:ascii="Monlam Uni OuChan2" w:hAnsi="Monlam Uni OuChan2" w:cs="Monlam Uni OuChan2"/>
          <w:sz w:val="20"/>
          <w:szCs w:val="20"/>
          <w:cs/>
        </w:rPr>
        <w:t>པའི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2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་རྩ་བའི་དམ་ཚིག་ནི་བྱང་ཆུབ་སེམས་དཔའ་ནི་སོ་སོའི་སྐྱེ་བོ་མ་ཡིན་ཞེས་བྱའོ།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3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3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།ཕྱི་རོལ་པ་ལ་ཡང་མངོན་པར་ཤེས་པ་ལྔ་ནི་ཡོད་དོ།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3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3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།ཕུང་པོ་ལས་གང་ཟག་ནི་གཞན་ཡིན་པར་བརྗོད་པར་བྱ་སྟེ།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3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3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མྱ་ངན་ལས་འདས་པར་འགྱུར་བ་ན་གང་དུ་ཕུང་པོ་འགགས་པ་ན་གང་ཟག་ནི་གནས་པའི་ཕྱིར་རོ།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3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3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།མཉམ་པར་གཞག་པ་ལ་ངག་འཇུག་པ་ནི་ཡོད་དོ།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3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3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།ལམ་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གྱི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4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་སྡུག་བསྔལ་སྤོང་ངོ་ཞེས་བྱ་བ་དེ་དག་ནི་གངས་རི་པའི་དམ་ཚིག་གོ།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4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4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།ཡང་དང་པོའི་གནས་བརྟན་པ་ཡང་རྣམ་པ་གཉིས་སུ་གྱུར་ཏེ།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4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4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ཐམས་ཅད་ཡོད་པར་སྨྲ་བ་དང།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4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4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གནས་མའི་བུའི་ཞེས་བྱའོ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4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4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།དེ་ལ་ཐམས་ཅད་ཡོད་པར་སྨྲ་བའི་རྩ་བའི་དམ་ཚིག་ནི་གཉིས་ཀྱིས་ཐམས་ཅད་བསྡུས་ཏེ།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4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5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འདུས་བྱས་དང་འདུས་མ་བྱས་སོ།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5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5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།དེ་སྐད་སྨྲས་པས་ཅིར་འགྱུར།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5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5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གང་ཟག་ནི་མེད་ཅེས་བྱ་བ་སྟེ།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5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5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ཇི་སྐད་དུ།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5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5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བདག་མེད་པ་ཡི་ལུས་འདི་འབྱུང་བ་ན།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5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6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།བྱེད་པ་མེད་ཅིང་རིག་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པ་པོ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6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་ཡང་མེད།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6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6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།ཇི་ལྟར་འཁོར་བའི་ཆུ་ཀླུང་འཇུག་འགྱུར་བ།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6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6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།ཉན་པའི་མཆོག་ཁྱོད་དེ་ནི་བསྟན་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གྱིས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6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་ཉོན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།ཞེས་གསུངས་པ་ལྟ་བུའོ།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།དེ་དག་ནི་ཐམས་ཅད་ཡོད་པར་སྨྲ་བའི་རྩ་བའི་དམ་ཚིག་གོ།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།ཡང་དེ་དག་གི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6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་རྩ་བའི་དམ་ཚིག་ནི་མིང་དང་གཟུགས་ཀྱིས་ཐམས་ཅད་བསྡུས་སོ།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6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6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།འདས་པ་དང།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7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7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མ་འོངས་པ་ནི་ཡོད་དོ།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7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7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།རྒྱུན་དུ་ཞུགས་པ་ནི་མི་ཉམས་པའི་ཆོས་ཅན་ཡིན་པར་བརྗོད་པར་བྱའོ།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7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7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།འདུས་བྱས་རྣམས་ཀྱི་མཚན་ཉིད་ནི་གསུམ་ཡིན་ནོ།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7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7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།འཕགས་པའི་བདེན་པ་བཞི་ནི་རིམ་གྱིས་རྟོགས་པར་འགྱུར་རོ།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7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7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།སྟོང་པ་ཉིད་དང།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8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8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སྨོན་པ་མེད་པ་དང།</w:t>
      </w:r>
      <w:r w:rsidR="00C264E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8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མཚན་མ་མེད་པ་དག་གིས་སྐྱོན་མེད་པ་ལ་འཇུག་པར་འགྱུར་རོ།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8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8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།སྐད་ཅིག་མ་བཅོ་ལྔས་ནི་རྒྱུན་དུ་ཞུགས་པའི་འབྲས་བུ་ལ་ཞུགས་པ་ཡིན་ནོ།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8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8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།རྒྱུན་དུ་ཞུགས་པ་ནི་བསམ་གཏན་ཐོབ་པ་ཡིན་ནོ།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8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8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།དགྲ་བཅོམ་</w:t>
      </w:r>
    </w:p>
    <w:p w:rsidR="00C264EF" w:rsidRPr="00C264EF" w:rsidRDefault="00300995" w:rsidP="00523F9B">
      <w:pPr>
        <w:pStyle w:val="ListParagraph"/>
        <w:numPr>
          <w:ilvl w:val="0"/>
          <w:numId w:val="1"/>
        </w:numPr>
        <w:rPr>
          <w:rFonts w:ascii="Monlam Uni OuChan2" w:hAnsi="Monlam Uni OuChan2"/>
          <w:sz w:val="20"/>
          <w:szCs w:val="20"/>
        </w:rPr>
      </w:pPr>
      <w:r w:rsidRPr="00523F9B">
        <w:rPr>
          <w:rFonts w:ascii="Monlam Uni OuChan2" w:hAnsi="Monlam Uni OuChan2" w:cs="Monlam Uni OuChan2" w:hint="cs"/>
          <w:sz w:val="20"/>
          <w:szCs w:val="20"/>
          <w:cs/>
          <w:rPrChange w:id="48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lastRenderedPageBreak/>
        <w:t>པ་ཡང་ཉམས་པ་སྲིད་དོ།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9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9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།སོ་སོའི་སྐྱེ་བོ་ལ་ཡང་འདོད་པའི་འདོད་ཆགས་སམ་གནོད་སེམས་སྤོང་བ་ཡོད་དོ།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9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9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།ཕྱི་རོལ་</w:t>
      </w:r>
      <w:r w:rsidR="008A6A47" w:rsidRPr="00523F9B">
        <w:rPr>
          <w:rFonts w:ascii="Monlam Uni OuChan2" w:hAnsi="Monlam Uni OuChan2" w:cs="Monlam Uni OuChan2"/>
          <w:sz w:val="20"/>
          <w:szCs w:val="20"/>
          <w:cs/>
        </w:rPr>
        <w:t>པ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9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་ལ་ཡང་མངོན་པར་ཤེས་པ་ལྔ་ཡོད་དོ།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9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9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།ལྷ་རྣམས་ལ་ཡང་ཚངས་པར་སྤྱོད་པ་ལ་གནས་པ་ཡོད་དོ།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9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49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།མདོ་སྡེ་ཐམས་ཅད་ནི་དྲང་བའི་དོན་ཡིན་ནོ།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49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0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།སྐྱོན་མེད་པ་ལ་འཇུག་པར་འགྱུར་བ་ནི་འདོད་པའི་ཁམས་ནས་སོ།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0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0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།འདོད་པའི་འཇིག་རྟེན་པའི་ཡང་དག་པའི་ལྟ་བ་ནི་ཡོད་དོ།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0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0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།རྣམ་པར་ཤེས་པའི་ཚོགས་ལྔ་ནི་འདོད་ཆགས་དང་བཅས་པ་ཡང་མ་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ཡིན།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0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0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འདོད་ཆགས་དང་བྲལ་བ་ཡང་མ་ཡིན་ནོ་ཞེས་བྱ་བ་འདི་དག་ནི་ཐམས་ཅད་ཡོད་པར་སྨྲ་བའི་དམ་ཚིག་གོ།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0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0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།ཡང་ཐམས་ཅད་ཡོད་པར་སྨྲ་བའི་བྱེ་བྲག་ནི་རྣམ་པར་ཕྱེ་སྟེ་སྨྲ་བ་ཡིན་ནོ།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0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1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།ཡང་རྣམ་པར་ཕྱེ་སྟེ་སྨྲ་བའི་བྱེ་བྲག་ནི་མང་སྟོན་པ་དང།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1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1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ཆོས་སྦས་པ་དང།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1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1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གོས་དམར་བ་དང།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1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1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འོད་སྲུངས་པ་ཞེས་བྱའོ།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1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1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།དེ་ལ་མང་སྟོན་པ་རྣམས་ཀྱི་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རྩ་བའི་དམ་ཚིག་ནི་འདས་པ་དང་མ་འོངས་པ་ནི་མེད་དོ།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།ད་ལྟར་བྱུང་བའི་འདུས་བྱས་ཉིད་ནི་ཡོད་དོ།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།སྡུག་བསྔལ་མཐོང་བས་བདེན་པ་བཞི་ཆར་མཐོང་བར་འགྱུར་རོ།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།བག་ལ་ཉལ་ཡང་གཞན་ཡིན་ལ་མངོན་དུ་རྒྱུ་ཡང་གཞན་ཡིན་ནོ།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།སྲིད་པ་བར་མ་ནི་མེད་དོ།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1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ལྷའི་གནས་ན་ཡང་ཚངས་པར་སྤྱོད་པ་ནི་ཡོད་དོ།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2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2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།དགྲ་བཅོམ་པ་ཡང་བསོད་ནམས་བསོག་གོ།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2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2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།རྣམ་པར་ཤེས་པའི་ཚོགས་ལྔ་ལ་ཡང་འདོད་ཆགས་དང་བཅས་པ་དང་འདོད་ཆགས་དང་བྲལ་བ་ཡོད་དོ།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2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2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།གང་ཟག་ནི་མགོ་ལ་སོགས་པ་ལུས་དང་མཉམ་པོ་ཡིན་ནོ།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2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2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།རྒྱུན་དུ་ཞུགས་པ་ནི་བསམ་གཏན་ཐོབ་པའོ།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2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2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།སོ་སོའི་སྐྱེ་བོས་ཀྱང་འདོད་ཆགས་སམ་གནོད་སེམས་སྤོང་ངོ</w:t>
      </w:r>
      <w:r w:rsidR="00F04EE5">
        <w:rPr>
          <w:rFonts w:ascii="Monlam Uni OuChan2" w:hAnsi="Monlam Uni OuChan2" w:cs="Monlam Uni OuChan2"/>
          <w:sz w:val="20"/>
          <w:szCs w:val="20"/>
        </w:rPr>
        <w:t>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3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3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3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།སངས་རྒྱས་ནི་དགེ་འདུན་གྱི་ཁོངས་སུ་གཏོག་པའོ།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3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3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།དགེ་འདུན་ནི་འབྲས་བུ་ཆེན་པོ་འབྱུང་བར་བྱེད་ཀྱི་སངས་རྒྱས་ནི་དེ་ལྟ་མ་ཡིན་ནོ།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3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3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།སངས་རྒྱས་དང་ཉན་ཐོས་ཀྱི་རྣམ་པར་གྲོལ་བ་ནི་གཅིག་གོ།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3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3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།གང་ཟག་ནི་མི་མཐོང་ངོ</w:t>
      </w:r>
      <w:r w:rsidR="00F04EE5">
        <w:rPr>
          <w:rFonts w:ascii="Monlam Uni OuChan2" w:hAnsi="Monlam Uni OuChan2" w:cs="Monlam Uni OuChan2"/>
          <w:sz w:val="20"/>
          <w:szCs w:val="20"/>
        </w:rPr>
        <w:t>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3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4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4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ེམས་དང་སེམས་ལས་བྱུང་བ་འབའ་ཞིག་ནི་སྐྱེ་བའི་ཆོས་ཅུང་ཟད་ཙམ་ཡང་འཇིག་རྟེན་འདི་ནས་འཇིག་རྟེན་ཕ་རོལ་དུ་འཕོ་བ་ནི་མེད་པ་ཉི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4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4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།འདུས་བྱས་ཐམས་ཅད་ནི་སྐད་ཅིག་མའོ།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4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4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།འདུ་བྱེད་རྒྱས་པར་གྱུར་</w:t>
      </w:r>
      <w:r w:rsidR="008A6A47" w:rsidRPr="00523F9B">
        <w:rPr>
          <w:rFonts w:ascii="Monlam Uni OuChan2" w:hAnsi="Monlam Uni OuChan2" w:cs="Monlam Uni OuChan2"/>
          <w:sz w:val="20"/>
          <w:szCs w:val="20"/>
          <w:cs/>
        </w:rPr>
        <w:t>པ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4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་ལས་ནི་སྐྱེ་བ་ཡིན་ནོ།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4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4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།འདུ་བྱེད་རྣམས་གནས་པ་ནི་མེད་དོ།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4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5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།སེམས་ཇི་ལྟ་བ་དེ་ལྟར་ལས་ཡིན་གྱི་ལུས་དང་ངག་གི་ལས་ནི་མེད་དོ།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5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5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།ཉམས་པར་མི་འགྱུར་བའི་ཆོས་མེད་དོ།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5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5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།མཆོད་རྟེན་མཆོད་པ་ལ་ནི་འབྲས་བུ་མེད་དོ།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5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5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།ད་ལྟར་བྱུང་བ་རྟག་ཏུ་བ་ནི་བག་ལ་ཉལ་བ་ཡིན་</w:t>
      </w:r>
    </w:p>
    <w:p w:rsidR="00C264EF" w:rsidRPr="00C264EF" w:rsidRDefault="00300995" w:rsidP="00523F9B">
      <w:pPr>
        <w:pStyle w:val="ListParagraph"/>
        <w:numPr>
          <w:ilvl w:val="0"/>
          <w:numId w:val="1"/>
        </w:numPr>
        <w:rPr>
          <w:rFonts w:ascii="Monlam Uni OuChan2" w:hAnsi="Monlam Uni OuChan2"/>
          <w:sz w:val="20"/>
          <w:szCs w:val="20"/>
        </w:rPr>
      </w:pPr>
      <w:r w:rsidRPr="00523F9B">
        <w:rPr>
          <w:rFonts w:ascii="Monlam Uni OuChan2" w:hAnsi="Monlam Uni OuChan2" w:cs="Monlam Uni OuChan2" w:hint="cs"/>
          <w:sz w:val="20"/>
          <w:szCs w:val="20"/>
          <w:cs/>
          <w:rPrChange w:id="55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5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5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ུས་བྱས་མཐོང་བའི་སྐྱོན་མེད་པ་ལ་འཇུག་པར་འགྱུར་རོ་ཞེས་བྱ་བ་འདི་དག་ནི་མང་སྟོན་པ་རྣམས་ཀྱི་རྩ་བའི་དམ་ཚིག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6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6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།ཡང་ཆོས་སྦས་པ་རྣམས་ཀྱི་རྩ་བའི་དམ་ཚིག་ནི་སངས་རྒྱས་ནི་དགེ་འདུན་གྱི་ཁོངས་སུ་གཏོགས་པ་མ་ཡིན་ནོ།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6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6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།སངས་རྒྱས་ལས་འབྲས་བུ་ཆེན་པོ་འབྱུང་བ་དེ་དག་དགེ་འདུན་ལས་ནི་མ་ཡིན་ནོ།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6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6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།ལྷའི་གནས་ན་ཡང་ཚངས་པར་སྤྱོད་པ་ནི་ཡོད་དོ།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6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6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།འཇིག་རྟེན་པའི་ཆོས་ནི་ཡོད་དོ་ཞེས་བྱ་བ་དེ་དག་ནི་ཆོས་སྦས་པ་རྣམས་ཀྱི་རྩ་བའི་དམ་ཚིག་ཡིན་ནོ།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6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6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ལ་འོད་སྲུངས་པ་རྣམས་ཀྱི་དམ་ཚིག་ནི་རྣམ་པར་སྨིན་པ་རྣམ་པར་སྨིན་པའི་ཆོས་རྣམས་ཀྱང་འབྱུང་བར་འགྱུར་བའི་ཆོས་ནི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7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7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།སྤངས་ལ་ཡོངས་སུ་མ་ཤེས་པ་ཡོད་དོ་ཞེས་བྱ་བ་དང།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7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7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ཆོས་སྦས་པའི་ཐམས་ཅད་ཀྱང་འདོད།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7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7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དེ་དག་ནི་འོད་སྲུངས་པའི་དམ་ཚིག་ཡིན་ནོ།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7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7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།གོས་དམར་བ་རྣམས་ཀྱི་དམ་ཚིག་ནི་གང་ཟག་ནི་མེད་དོ་ཞེས་བྱའོ།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7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7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ང་ཐམས་ཅད་ཡོད་པར་སྨྲ་བ་རྣམས་ཀྱི་བྱེ་བྲག་སློབ་དཔོན་བླ་མའི་གཞུང་སྟོན་པར་བྱེད་པའི་འཕོ་བར་སྨྲ་བ་རྣམས་ཀྱི་རྩ་བའི་དམ་ཚིག་ནི་ཕུང་པོ་ལྔ་ནི་འཇིག་རྟེན་འདི་ནས་འཇིག་རྟེན་ཕ་རོལ་དུ་འཕོ་བ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8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8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།ལམ་མ་རྟོགས་པར་ཕུང་པོ་འགག་པ་མེད་དོ།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8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8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།རྩ་བའི་ལྟུང་བ་དང་བཅས་པའི་ཕུང་པོ་ནི་ཡོད་དོ།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8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8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།གང་ཟག་ནི་དོན་དམ་པར་མི་དམིགས་སོ།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8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8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།ཀུན་ཀྱང་མི་རྟག་གོ་ཞེས་བྱ་བ་དེ་དག་ནི་འཕོ་བའི་དམ་ཚིག་ཡིན་ཏེ།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8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8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རྣམ་པ་བདུན་པོ་དེ་ལྟ་བུ་དག་ཏུ་ཐམས་ཅད་ཡོད་པར་སྨྲ་བར་དམ་ཚིག་དག་གནས་སོ།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9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9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།ཡང་གནས་མའི་བུའི་དམ་ཚིག་ནི་ཉེ་བར་བླང་བ་ཉེ་བར་ལེན་པ་དང་ལྡན་པ་ནི་བཏགས་པའོ།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9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9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།ཆོས་གང་ཡང་འཇིག་རྟེན་འདི་ནས་འཇིག་རྟེན་ཕ་རོལ་ཏུ་འཕོ་བ་མེད་དོ།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9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9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།གང་ཟག་ནི་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ཕུང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9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་པོ་ལྔ་ཉེ་བར་བླངས་ནས་འཕོ་བར་འགྱུར་རོ།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9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59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།འདུས་བྱས་ནི་སྐད་ཅིག་མ་དང་སྐད་ཅིག་མ་མ་ཡིན་པ་ཡང་ཡོད་དོ།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59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0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།གང་ཟག་ནི་ཉེ་བར་བླངས་པའི་ཕུང་པོ་ཉིད་དང།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0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0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གཅིག་པའམ་གཅིག་པ་མ་ཡིན་པར་བརྗོད་པར་མི་བྱའོ།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0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0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།མྱ་ངན་ལས་འདས་པ་ནི་ཆོས་ཐམས་ཅད་དང་གཅིག་པ་ཉིད་དང་ཐ་དད་པ་ཉིད་དུ་མི་བརྗོད་དོ།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0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0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།མྱ་ངན་ལས་འདས་པ་ནི་ཡོད་པ་ཉིད་དམ་མེད་པ་ཉིད་དུ་མི་བརྗོད་དོ།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0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0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རྣམ་པར་ཤེས་པའི་ཚོགས་ལྔའི་ནི་འདོད་ཆགས་དང་བཅས་པ་ཡང་མ་ཡིན་འདོད་ཆགས་དང་བྲལ་བ་ཡང་མ་ཡིན་ནོ་ཞེས་བྱ་བ་ནི་གནས་མའི་བུ་བ་རྣམས་ཀྱི་དམ་ཚིག་ཉི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0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1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།ཡང་གནས་མའི་བུ་ཡང་རྣམ་པ་གཉིས་ཏེ།</w:t>
      </w:r>
      <w:r w:rsidR="00C264EF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C264EF" w:rsidRPr="00C264EF" w:rsidRDefault="00300995" w:rsidP="00523F9B">
      <w:pPr>
        <w:pStyle w:val="ListParagraph"/>
        <w:numPr>
          <w:ilvl w:val="0"/>
          <w:numId w:val="1"/>
        </w:numPr>
        <w:rPr>
          <w:rFonts w:ascii="Monlam Uni OuChan2" w:hAnsi="Monlam Uni OuChan2"/>
          <w:sz w:val="20"/>
          <w:szCs w:val="20"/>
        </w:rPr>
      </w:pPr>
      <w:r w:rsidRPr="00523F9B">
        <w:rPr>
          <w:rFonts w:ascii="Monlam Uni OuChan2" w:hAnsi="Monlam Uni OuChan2" w:cs="Monlam Uni OuChan2" w:hint="cs"/>
          <w:sz w:val="20"/>
          <w:szCs w:val="20"/>
          <w:cs/>
          <w:rPrChange w:id="61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རི་ཆེན་པོ་དང།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1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1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མང་པོས་བཀུར་བ་པའོ།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1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1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།དེ་ལ་མང་པོས་བཀུར་བ་པ་རྣམས་ཀྱི་རྩ་བའི་དམ་ཚིག་ནི་འབྱུང་བར་འགྱུར་བ་དང།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1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1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འབྱུང་བ་དང་འགག་པར་འགྱུར་བ་དང།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1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1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འགག་པ་དང་སྐྱེ་བར་འགྱུར་བ་དང།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2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2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སྐྱེ་བ་དང།</w:t>
      </w:r>
      <w:r w:rsidR="00C264E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2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འཆི་བར་འགྱུར་བ་དང།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2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2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འཆི་བ་དང།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2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2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བྱེད་པར་འགྱུར་བ་དང།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2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2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བྱེད་པ་དང།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2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3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ཆད་པར་འགྱུར་</w:t>
      </w:r>
      <w:r w:rsidR="008A6A47" w:rsidRPr="00523F9B">
        <w:rPr>
          <w:rFonts w:ascii="Monlam Uni OuChan2" w:hAnsi="Monlam Uni OuChan2" w:cs="Monlam Uni OuChan2"/>
          <w:sz w:val="20"/>
          <w:szCs w:val="20"/>
          <w:cs/>
        </w:rPr>
        <w:t>བ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3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3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3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ཆད་པ་དང།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3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3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འགྲོ་བར་འགྱུར་བ་དང།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3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3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འགྲོ་བ་དང།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3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3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རྣམ་པར་ཤེས་པར་འགྱུར་བ་དང།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4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4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རྣམ་པར་ཤེས་པ་ནི་ཡོད་དོ་ཞེས་བྱ་བ་དེ་ལྟ་བུ་ནི་མང་པོས་བཀུར་བ་པ་རྣམས་ཀྱི་རྩ་བའི་དམ་ཚིག་གོ།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4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4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།ཡང་རི་ཆེན་པོ་པ་ཡང་རྣམ་པ་གཉིས་ཏེ།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4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4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ཆོས་མཆོག་པ་དང།</w:t>
      </w:r>
      <w:r w:rsidR="00C264E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4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ལམ་བཟངས་</w:t>
      </w:r>
      <w:r w:rsidR="008A6A47" w:rsidRPr="00523F9B">
        <w:rPr>
          <w:rFonts w:ascii="Monlam Uni OuChan2" w:hAnsi="Monlam Uni OuChan2" w:cs="Monlam Uni OuChan2"/>
          <w:sz w:val="20"/>
          <w:szCs w:val="20"/>
          <w:cs/>
        </w:rPr>
        <w:t>པ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4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་ཞེས་བྱ་བའོ།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4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4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།ཆོས་མཆོག་པ་རྣམས་ཀྱི་རྩ་བའི་དམ་ཚིག་ནི་སྐྱེ་ལ་མ་རག་པ་དང།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5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5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སྐྱེ་བ་དང།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5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5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འགག་པ་ལ་མ་རག་པ་དང།</w:t>
      </w:r>
      <w:r w:rsidR="00C264E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5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འགག་པའོ།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5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5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།ལམ་བཟངས་པའི་ཡང་དེ་བཞིན་ནོ།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5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5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།གྲོང་ཁྱེར་དྲུག་པ་ལ་ཁ་ཅིག་ན་རེ་རི་ཆེན་པོ་པའི་བྱེ་བྲག་ཡིན་ཟེར།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5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6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གཞན་དག་གིས་སྨྲས་པ་ནི།</w:t>
      </w:r>
      <w:r w:rsidR="00C264E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6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མང་པོས་བཀུར་བ་པའི་བྱེ་བྲག་ཡིན་པར་འདོད་དེ།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6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6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དེ་ལྟར་དེ་རྣམས་ནི་གནས་མའི་བུའི་སྡེ་པ་རྣམ་པ་བཞིར་གནས་པ་ཡིན་ནོ།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6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6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།གང་དེ་དག་ནི་སློབ་དཔོན་དག་གི་རྗེས་སུ་འབྲངས་པའི་རིམ་གྱིས་རྣམ་པ་བཅོ་བརྒྱད་དུ་གྱུར་པ་ཡིན་ཏེ།</w:t>
      </w:r>
      <w:r w:rsidR="00C264E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6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དེ་དག་ནི་རྩ་བའི་རྟོག་པ་དག་ཡིན་ནོ།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6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6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།གཞན་ནང་གསེས་ཀྱི་དབྱེ་བ་ནི་མང་དུ་ཡོད་པས་བརྗོད་པར་བྱའོ།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6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7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།ཅི་ལྟ་ཞེ་ན།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7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7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ཐམས་ཅད་ཡོད་པར་སྨྲ་བ་རྣམས་ཀྱི་འདོད་གཞུང་གི་བྱེ་བྲག་ཀྱང་དབྱེ་བ་རྣམ་པ་བཞི་སྟེ་དངོས་པོ་དང།</w:t>
      </w:r>
      <w:r w:rsidR="00C264E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7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མཚན་ཉིད་དང།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7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7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གནས་སྐབས་དང།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7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7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གཞན་གཞན་དུ་འགྱུར་བ་ཉིད་ཀྱི་བྱེ་བྲག་གིས་སོ།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7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7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།དེ་ལ་དང་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པོ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8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་དངོས་པོ་གཞན་ཉིད་དུ་འགྱུར་</w:t>
      </w:r>
      <w:r w:rsidR="008A6A47" w:rsidRPr="00523F9B">
        <w:rPr>
          <w:rFonts w:ascii="Monlam Uni OuChan2" w:hAnsi="Monlam Uni OuChan2" w:cs="Monlam Uni OuChan2"/>
          <w:sz w:val="20"/>
          <w:szCs w:val="20"/>
          <w:cs/>
        </w:rPr>
        <w:t>བ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8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་ནི་བཙུན་པ་ཆོས་སྐྱོབ་ཀྱི་སྟེ།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8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8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དེ་ནི་ཆོས་རྣམས་དུས་ཀྱིས་འཇུག་པར་གྱུར་པ་ན།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8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8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དངོས་པོ་གཞན་དུ་གྱུར་པ་ཉིད་ཡིན་གྱི།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8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8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རྫས་གཞན་དུ་གྱུར་པ་ཉིད་ནི་མ་ཡིན་ཏེ།</w:t>
      </w:r>
      <w:r w:rsidR="00C264EF"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8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གསེར་གྱི་སྣོད་བཅོམ་ནས་གཞན་དུ་བྱས་པ་ན་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དབྱིབས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8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་གཞན་དུ་གྱུར་པ་ཉིད་ཡིན་གྱི་རྫས་གཞན་དུ་གྱུར་པ་ནི་མ་ཡིན་ནོ།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9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9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།ཇི་ལྟར་འོ་མ་ལ་ཞོར་གྱུར་པ་ན།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9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9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ོ་དང་ནུས་པ་དང་སྨིན་པ་གཞན་དུ་གྱུར་པ་ལས་ཁ་དོག་ནི་མ་ཡིན་པ་དེ་བཞིན་དུ་ཆོས་རྣམས་ཀྱང་འདས་པའི་དུས་ནས་ད་ལྟར་གྱི་དུས་སུ་བྱུང་བ་ན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9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9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འདས་པའི་དུས་ཀྱི་དངོས་པོ་ཉམས་པ་ཡིན་གྱི་རྫས་ནི་མ་ཡིན་ནོ།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9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9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།དེ་བཞིན་དུ་ད་ལྟར་གྱི་དུས་ནས་མ་འོངས་པར་འགྱུར་བ་ན་ཡང།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69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69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ད་ལྟར་གྱི་དངོས་པོ་ཉམས་པ་ཡིན་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གྱི་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0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རྫས་ཀྱི་དངོས་པོ་ནི་མ་ཡིན་ནོ་ཞེས་ཟེར་རོ།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0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0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</w:t>
      </w:r>
    </w:p>
    <w:p w:rsidR="00C264EF" w:rsidRPr="00C264EF" w:rsidRDefault="00300995" w:rsidP="00523F9B">
      <w:pPr>
        <w:pStyle w:val="ListParagraph"/>
        <w:numPr>
          <w:ilvl w:val="0"/>
          <w:numId w:val="1"/>
        </w:numPr>
        <w:rPr>
          <w:rFonts w:ascii="Monlam Uni OuChan2" w:hAnsi="Monlam Uni OuChan2"/>
          <w:sz w:val="20"/>
          <w:szCs w:val="20"/>
        </w:rPr>
      </w:pPr>
      <w:r w:rsidRPr="00523F9B">
        <w:rPr>
          <w:rFonts w:ascii="Monlam Uni OuChan2" w:hAnsi="Monlam Uni OuChan2" w:cs="Monlam Uni OuChan2" w:hint="cs"/>
          <w:sz w:val="20"/>
          <w:szCs w:val="20"/>
          <w:cs/>
          <w:rPrChange w:id="70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མཚན་ཉིད་གཞན་དུ་གྱུར་པ་ནི་བཙུན་པ་དབྱངས་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སྒྲོགས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0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་ཀྱི་སྟེ།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0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0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དེ་ན་རེ་ཆོས་རྣམས་དུས་ཀྱིས་འཇུག་པར་གྱུར་པ་ན།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0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0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འདས་པའི་མཚན་ཉིད་དང་ལྡན་པ་ནི་མ་འོངས་པ་དང་ད་ལྟར་གྱི་མཚན་ཉིད་དང་མི་ལྡན་པ་ཡང་མ་ཡིན་ལ།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0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1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མ་འོངས་པ་ཡང་མ་འོངས་པའི་མཚན་ཉིད་དང་ལྡན་པ་ནི་འདས་པ་དང་ད་ལྟར་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གྱི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་ངག་དང་མི་ལྡན་པ་ནི་མ་ཡིན་ནོ།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།དཔེར་ན་སྐྱེས་བུ་བུད་མེད་གཅིག་ལ་ཆགས་པར་གྱུར་པ་ན།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ལྷག་མ་རྣམས་ལ་ཆགས་པ་དང་བྲལ་བ་ནི་མ་ཡིན་ནོ་ཞེས་ཟེར་རོ།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།གནས་སྐབས་སུ་གཞན་དུ་གྱུར་པ་ནི་བཙུན་པ་དབྱིག་བཤེས་ཀྱི་སྟེ།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དེ་ནི་ཆོས་རྣམས་དུས་ཀྱིས་འཇུག་པར་གྱུར་པ་ན་གཞན་དང་གཞན་དུ་རྗོད་པར་བྱེད་པ་ནི་གནས་སྐབས་གཞན་དུ་གྱུར་པ་ཡིན་གྱི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རྫས་གཞན་དུ་གྱུར་པ་ནི་མ་ཡིན་ཏེ།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དཔེར་ན་སྡོང་བུ་གཅིག་པུ་བགྲང་བའི་ཚེ་ནི་གཅིག་ཅེས་བརྗོད་པར་གྱུར་པ་ལ།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གྲངས་བརྒྱར་གཏོགས་པའི་ཚེ་ནི་བརྒྱ་ཞེས་བྱ།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1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གྲངས་སྟོང་དུ་བགྲང་བའི་ཚེ་ནི་སྟོང་ཞེས་བྱ་བ་དང་འདྲའོ་ཞེས་ཟེར་རོ།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1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1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།གཞན་གཞན་དུ་གྱུར་པ་ནི་བཙུན་པ་སངས་རྒྱས་ལྷའི་སྟེ།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1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1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་ནི་ཆོས་རྣམས་སུ་དུས་ཀྱིས་འཇུག་པར་གྱུར་པ་ན་སྔོན་དང་ཕྱི་མ་ལ་ལྟོས་ནས་གཞན་དང་གཞན་དུ་བརྗོད་པར་བྱ་སྟ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1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1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དཔེར་ན་བུད་མེད་གཅིག་ལ་མ་ཞེས་ཀྱང་བརྗོད།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1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1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བུ་མོ་ཞེས་ཀྱང་བརྗོད་པ་ཡིན་ནོ།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2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2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།བཞི་པོ་དེ་དག་ཇི་ལྟ་བ་བཞིན་དུ་ཐམས་ཅད་ཡོད་ཅེས་སྨྲ་བའི་ཕྱིར་ཐམས་ཅད་ཡོད་པར་སྨྲ་བའོ།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2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2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།དེ་བཞིན་དུ་ཁ་ཅིག་རྐྱེན་བདུན་ཏེ།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2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2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རྒྱུ་དང།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2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2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དམིགས་པ་དང།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2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2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དེ་མ་ཐག་པ་དང།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3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3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བདག་པོ་དང།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3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3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ལས་དང།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3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3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ཟས་དང།</w:t>
      </w:r>
      <w:r w:rsidR="00C264E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3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རྟེན་ཞེས་བྱའོ།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3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3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།དེ་བཞིན་དུ</w:t>
      </w:r>
      <w:r w:rsidR="00C264EF">
        <w:rPr>
          <w:rFonts w:ascii="Monlam Uni OuChan2" w:hAnsi="Monlam Uni OuChan2" w:cs="Monlam Uni OuChan2"/>
          <w:sz w:val="20"/>
          <w:szCs w:val="20"/>
        </w:rPr>
        <w:t>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3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ལ་ལ་ནི་རྟོགས་པའི་སེམས་བཞི་སྟེ།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4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4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བདེན་པ་སོ་སོ་པའོ།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4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4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།གཞན་རྣམས་ནི་ཆོས་ཤེས་པ་དང།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4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4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རྗེས་སུ་ཤེས་པ་བརྒྱད་ཡིན་ཏེ།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4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4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སོ་སོར་རྟོག་པའི་ཡེ་ཤེས་ནི་མ་ཡིན་ནོ་ཞེས་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ཟེར།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4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4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གཞན་རྣམས་ནི་བཅུ་གཉིས་སུ་འདོད་དོ།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5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5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།དེ་ལས་ཀྱང་གཞན་པ་རྣམས་ནི་བཅུ་དྲུག་ཏུ་འདོད</w:t>
      </w:r>
      <w:r w:rsidR="00C264EF">
        <w:rPr>
          <w:rFonts w:ascii="Monlam Uni OuChan2" w:hAnsi="Monlam Uni OuChan2" w:cs="Monlam Uni OuChan2"/>
          <w:sz w:val="20"/>
          <w:szCs w:val="20"/>
        </w:rPr>
        <w:t>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5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5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5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།དེ་བཞིན་དུ་སེམས་མེད་པའི་གཉིད་ལ་ནི་སེམས་མ་ཡིན་ནོ།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5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5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།མཚུངས་པར་ལྡན་པ་ལྷག་མ་རྣམས་ལ་ནི་ཡོད་དོ།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5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5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།འདུ་ཤེས་དང་ཚོར་བ་འགོག་པ་ལ་འདུ་ཤེས་དང་ཚོར་བ་འགོག་པ་ནི་ཡོད་དོ།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5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6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།ལྷག་མ་རྣམས་ལ་ནི་མཚུངས་པར་ལྡན་པ་ཡོད་དོ།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6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6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།ཇི་ལྟར་ཡིད་ཀྱིས་</w:t>
      </w:r>
    </w:p>
    <w:p w:rsidR="00C264EF" w:rsidRPr="00C264EF" w:rsidRDefault="00300995" w:rsidP="00523F9B">
      <w:pPr>
        <w:pStyle w:val="ListParagraph"/>
        <w:numPr>
          <w:ilvl w:val="0"/>
          <w:numId w:val="1"/>
        </w:numPr>
        <w:rPr>
          <w:rFonts w:ascii="Monlam Uni OuChan2" w:hAnsi="Monlam Uni OuChan2"/>
          <w:sz w:val="20"/>
          <w:szCs w:val="20"/>
        </w:rPr>
      </w:pPr>
      <w:r w:rsidRPr="00523F9B">
        <w:rPr>
          <w:rFonts w:ascii="Monlam Uni OuChan2" w:hAnsi="Monlam Uni OuChan2" w:cs="Monlam Uni OuChan2" w:hint="cs"/>
          <w:sz w:val="20"/>
          <w:szCs w:val="20"/>
          <w:cs/>
          <w:rPrChange w:id="76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སྐྱོ་བར་གྱུར་པ་ནི་སྤྱོད་པ་མེད་པའི་བསམ་གཏན་ལ་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སྙོམས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6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་པར་འཇུག་ལ།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6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6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དགའ་བས་སྐྱོ་བར་གྱུར་པ་ནི་དགའ་བ་མེད་པའི་བསམ་གཏན་ལ་སྙོམས་པར་འཇུག་བཞིན་དུ་འདུ་ཤེས་པ་དང།</w:t>
      </w:r>
      <w:r w:rsidR="00C264E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6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ཚོར་བས་སྐྱོ་བར་གྱུར་པ་ནི་འདུ་ཤེས་དང་ཚོར་བ་འགོག་པ་ལ་སྙོམས་པར་འཇུག་ལ།</w:t>
      </w:r>
      <w:r w:rsidR="00C264EF"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6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་བཞིན་དུ་ཁ་ཅིག་ན་རེ་སེམས་ཀྱིས་ཡུལ་གྱི་ཁྱད་པར་ཐོབ་པ་ནི་མྱ་ངན་ལས་འདས་པ་ཐོབ་པ་ཡིན་ནོ་ཞེས་ཟེ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6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7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།ལ་ལ་ན་རེ་ཕུང་པོ་མེད་པར་གྱུར་པར་མྱ་ངན་ལས་འདས་པ་ཡིན་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གྱི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7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་དངོས་པོའི་དོན་ནི་མ་ཡིན་ཞེས་ཟེར།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7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7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ཁ་ཅིག་ན་རེ་རང་བཞིན་གྱིས་ལུང་དུ་བསྟན་དུ་མེད་པ་ནི་མྱ་ངན་ལས་འདས་པ་ཡིན་ནོ་ཞེས་བརྗོད་དོ།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7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7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།དེ་བཞིན་དུ་ལ་ལ་ན་རེ་ཚད་མེད་པ་རྣམས་ནི་བྱང་ཆུབ་ཀྱི་ཡན་ལག་ཡིན་ནོ་ཡང་ཟེར་རོ།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7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7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།ཁ་ཅིག་ན་རེ་འབྲས་བུ་ཆེ་བ་ནི་གསུམ་སྟེ།</w:t>
      </w:r>
      <w:r w:rsidR="00C264E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7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གཞན་གྱི་སེམས་ཀྱི་འབྲས་བུ་དང།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7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8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འབྲས་བུ་ཆེ་བ་དང།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8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8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ཚད་མེད་པའི་འབྲས་བུ་ཞེས་བྱ་བའོ།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8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8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།དེ་བཞིན་དུ་ཉོན་མོངས་པའི་དབང་གིས་འགྲོ་བར་འགྲོ་བ་ན་གྲོགས་སུ་གྱུར་པ་ནི་ལས་ཡིན་ནོ།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8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8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།དེ་བཞིན་དུ་དེ་སྤངས་པར་གྱུར་པ་ནི་འགྲོ་བ་དེ་དག་ཏུ་འགྲོ་བར་མི་འགྱུར་རོ།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8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8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།ཡང་ལ་ལ་ན་རེ་སྔར་བྱས་པའི་ལས་རྣམས་ཀྱི་དབང་གིས་དང་པོར་འགྲོ་བར་འདོད་དོ།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8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9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།ཁ་ཅིག་ནི་ཇི་ལྟར་གོམས་པའི་ལས་རྣམས་ཀྱིས་ཡིན་པར་འདོད་དོ།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9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9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།ལ་ལ</w:t>
      </w:r>
      <w:r w:rsidR="00C264EF">
        <w:rPr>
          <w:rFonts w:ascii="Monlam Uni OuChan2" w:hAnsi="Monlam Uni OuChan2" w:cs="Monlam Uni OuChan2"/>
          <w:sz w:val="20"/>
          <w:szCs w:val="20"/>
        </w:rPr>
        <w:t>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9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ན་རེ་རྣམ་པ་ལྔས་གོམས་པས་ཏེ།</w:t>
      </w:r>
      <w:r w:rsidR="00C264E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9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སྔ་མ་བཞི་དང་རྐྱེན་གྱི་ཁྱད་པར་གོམས་པས་སོ།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9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9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།ཁ་ཅིག་ན་རེ་འདས་པའི་ཉེ་བར་ལེན་པ་ལས་མེ་འབར་རོ་ཞེས་ཟེར་རོ།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9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79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།ཁ་ཅིག་ན་རེ་ད་ལྟར་གྱི་ལས་སོ་ཞེས་ཟེར་རོ།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79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0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།ཁ་ཅིག་ན་རེ་སྒྲིབ་པ་ལྔ་པོ་རྣམས་ལས་གང་ཡང་རུང་བ་ལ་མི་མཐུན་པར་སེམས་པ་ལས་སོ་ཞེས་ཟེར།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0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0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ཁ་ཅིག་ནི་གཟུགས་ཀྱི་ཁམས་ནི་ཁམས་བཞི་པར་ཁ་དོག་བཞི་པར་འདོད་དོ།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0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0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།གཞན་ནི་ཁ་དོག་གཅིག་པར་འདོད་དོ།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0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0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།དེ་བཞིན་དུ་གཞན་དག་ནི་གང་ཟག་ནི་ཡོད་དོ།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0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0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།དེ་ཡང་ཕུང་པོ་ལས་གཞན་ཡིན་ནོ་ཞེས་ཟེར།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0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1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ཕུང་པོ་ཙམ་ཡང་མ་ཡིན་ཏེ།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1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1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ཕུང་པོ་ཉེ་བར་བླངས་པ་དང་ལྡན་པར་བརྟག་པའོ།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1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1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།ཉེ་བར་ལེན་པ་མེད་པ་ནི་མྱ་ངན་ལས་འདས་པ་ཡིན་པས་སོ།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1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1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།འདི་ལྟར་འཕགས་པའི་བདེན་པ་བཞི་ལས་རིམ་གྱིས་བརྟགས་ནས་མངོན་པར་རྟོགས་པར་འགྱུར་ཏེ།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1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1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བར་མ་དོར་མི་མཐུན་པའི་སེམས་འབྱུང་བ་མེད་དོ།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1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2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།སྡུག་</w:t>
      </w:r>
    </w:p>
    <w:p w:rsidR="00C264EF" w:rsidRPr="00C264EF" w:rsidRDefault="00300995" w:rsidP="00523F9B">
      <w:pPr>
        <w:pStyle w:val="ListParagraph"/>
        <w:numPr>
          <w:ilvl w:val="0"/>
          <w:numId w:val="1"/>
        </w:numPr>
        <w:rPr>
          <w:rFonts w:ascii="Monlam Uni OuChan2" w:hAnsi="Monlam Uni OuChan2"/>
          <w:sz w:val="20"/>
          <w:szCs w:val="20"/>
        </w:rPr>
      </w:pPr>
      <w:r w:rsidRPr="00523F9B">
        <w:rPr>
          <w:rFonts w:ascii="Monlam Uni OuChan2" w:hAnsi="Monlam Uni OuChan2" w:cs="Monlam Uni OuChan2" w:hint="cs"/>
          <w:sz w:val="20"/>
          <w:szCs w:val="20"/>
          <w:cs/>
          <w:rPrChange w:id="82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བསྔལ་ལ་དམིགས་པའི་བྱང་ཆུབ་ཀྱི་ཡན་ལག་གིས་སྐྱོན་མེད་པར་འཇུག་གོ།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2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2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།འདོད་པར་གཏོགས་པའི་འདུ་བྱེད་མི་རྟག་པར་ཡིད་ལ་བྱེད་པ་ལ་བརྟེན་པའི་སེམས་བཅུ་གསུམ་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གྱིས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2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་རྒྱུན་དུ་ཞུགས་པའི་འབྲས་བུ་ཐོབ་པར་འགྱུར་ཏེ།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2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2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ཆོས་དེ་ལ་གནས་པ་ལ་ཉམས་པ་མེད་དོ།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2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2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།དེ་བཞིན་དུ་ཞུགས་པ་ཡང་ངོ</w:t>
      </w:r>
      <w:r w:rsidR="00F04EE5">
        <w:rPr>
          <w:rFonts w:ascii="Monlam Uni OuChan2" w:hAnsi="Monlam Uni OuChan2" w:cs="Monlam Uni OuChan2"/>
          <w:sz w:val="20"/>
          <w:szCs w:val="20"/>
        </w:rPr>
        <w:t>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2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3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3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།དགྲ་བཅོམ་པ་ལ་ཡང་ཉམས་པའི་ཆོས་ཡོད་དོ།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3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3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།སྲིད་པ་བར་མ་དོ་ཡང་ཡོད་དོ།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3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3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།འདས་པ་དང་མ་འོངས་པ་ཡང་ཡོད་དོ།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3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3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།གཅིག་ཏུ་དགེ་བའི་ཆོས་ཀྱི་དོན་མྱ་ངན་ལས་འདས་པ་ནི་ཡོད་དོ།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3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3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།ཕུང་པོ་འགག་པ་ནི་དུས་ལས་རྣམ་པར་གྲོལ་བ་ཡིན་ནོ།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4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4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།ལྷ་ལ་ཡང་ཚངས་པར་སྤྱོད་པ་ལ་གནས་པ་ཡོད་དོ།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4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4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།འདོད་པའི་ཁམས་ནས་སྐྱོན་མེད་པ་ལ་འཇུག་པར་འགྱུར་རོ།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4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4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།སོ་སོའི་སྐྱེ་བོས་ཀྱང་འདོད་པའི་འདོད་ཆགས་དང་གནོད་སེམས་སྤོང་ངོ</w:t>
      </w:r>
      <w:r w:rsidR="00F04EE5">
        <w:rPr>
          <w:rFonts w:ascii="Monlam Uni OuChan2" w:hAnsi="Monlam Uni OuChan2" w:cs="Monlam Uni OuChan2"/>
          <w:sz w:val="20"/>
          <w:szCs w:val="20"/>
        </w:rPr>
        <w:t>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4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4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4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རྣམ་པར་ཤེས་པའི་ཚོགས་ལྔ་ནི་འདོད་ཆགས་དང་བཅས་པའམ་བྲལ་བ་ཡང་མ་ཡིན་ཏེ་རྣམ་པར་རྟོག་པ་མེད་པའི་ཕྱི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4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5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།དྲུག་པ་ནི་འདོད་ཆགས་དང་བཅས་པ་དང་འདོད་ཆགས་དང་བྲལ་བ་ཡང་ཡིན་ནོ།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5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5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།དགྲ་བཅོམ་པ་ནི་ཟག་པ་དང་བཅས་པའི་གཟུགས་དང་སེམས་ཀྱིས་ཟག་པ་དང་བཅས་པ་དང།</w:t>
      </w:r>
      <w:r w:rsidR="00C264E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5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ཟག་པ་མེད་པ་ལས་དམིགས་པ་ཡིན་ནོ།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5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5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།སེམས་ཀྱིས་ཡུལ་གཞན་དུ་ཕྱིན་པ་ནི་མ་ཡིན་གྱི།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5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5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འདི་ན་གནས་བཞིན་དུ་ཐག་རིང་པོ་ན་གནས་པ་ལ་དམིགས་པར་བྱེད་དོ།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5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5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།གཟུགས་མེད་པའི་ཁམས་ན་གཟུགས་མེད་དོ།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6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6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།དགྲ་བཅོམ་པ་ལ་ཡང་ཉམས་པའི་ཆོས་ཡོད་དོ།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6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6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།དུས་མ་ཡིན་པར་འཆི་བ་ཡོད་དོ།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6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6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།སྐྱེས་བུའི་བྱེད་པ་ཡོད་དོ།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6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6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།འཇིག་རྟེན་པའི་ཡང་དག་པའི་ལྟ་བ་ཡོད་དོ།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6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6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།ཕྱི་རོལ་པ་ལ་ཡང་མངོན་པར་ཤེས་པ་ལྔ་ཡོད་དོ།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7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7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།དགྲ་བཅོམ་པ་ལ་གཞན་གྱིས་བསྟན་ཅིང་བསྒྲུབ་པ་མེད་དོ།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7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7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།མི་ཤེས་པ་མེད་དོ།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7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7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།ཡིད་གཉིས་མེད་དོ།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7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7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།གཞན་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གྱི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7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་ལ་ཡོངས་སུ་བརྟག་པ་མེད་དོ།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7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8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།ངག་འཇུག་པའི་སྨྲ་བ་མེད་</w:t>
      </w:r>
      <w:r w:rsidR="008A6A47" w:rsidRPr="00523F9B">
        <w:rPr>
          <w:rFonts w:ascii="Monlam Uni OuChan2" w:hAnsi="Monlam Uni OuChan2" w:cs="Monlam Uni OuChan2"/>
          <w:sz w:val="20"/>
          <w:szCs w:val="20"/>
          <w:cs/>
        </w:rPr>
        <w:t>དེ།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8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8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དབང་པོ་དང་སྟོབས་དང་བྱང་ཆུབ་ཀྱི་ཡན་ལག་བསྐྱེད་པའི་ཕྱིར་རོ།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8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8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།བཅོམ་ལྡན་འདས་ཀྱི་ཉན་ཐོས་རྣམས་བྱང་གི་སྒྲ་མི་སྙན་དང།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8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8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བདུད་རིས་དང།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8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8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འདུ་ཤེས་མེད་པའི་སེམས་ཅན་དུ་སྐྱེ་བ་ནི་མེད་དོ།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8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9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།རྒྱུན་དུ་ཞུགས་པས་བསམ་གཏན་རྣམས་ཐོབ་པ་མ་ཡིན་ནོ།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9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9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།མདོ་སྡེ་ཐམས་ཅད་ནི་ངེས་པའི་དོན་ཡིན་ནོ།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9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9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།མཚུངས་པར་</w:t>
      </w:r>
    </w:p>
    <w:p w:rsidR="00C264EF" w:rsidRPr="00C264EF" w:rsidRDefault="00300995" w:rsidP="00523F9B">
      <w:pPr>
        <w:pStyle w:val="ListParagraph"/>
        <w:numPr>
          <w:ilvl w:val="0"/>
          <w:numId w:val="1"/>
        </w:numPr>
        <w:rPr>
          <w:rFonts w:ascii="Monlam Uni OuChan2" w:hAnsi="Monlam Uni OuChan2"/>
          <w:sz w:val="20"/>
          <w:szCs w:val="20"/>
        </w:rPr>
      </w:pPr>
      <w:r w:rsidRPr="00523F9B">
        <w:rPr>
          <w:rFonts w:ascii="Monlam Uni OuChan2" w:hAnsi="Monlam Uni OuChan2" w:cs="Monlam Uni OuChan2" w:hint="cs"/>
          <w:sz w:val="20"/>
          <w:szCs w:val="20"/>
          <w:cs/>
          <w:rPrChange w:id="89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མི་ལྡན་པའི་བག་ལ་ཉལ་དང་སེམས་ལས་བྱུང་བའི་བག་ལ་ཉལ་ཡང་ཡོད་དོ།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9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9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།འདུས་བྱས་ནི་སྐད་ཅིག་མ་དང།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89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89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སྐད་ཅིག་མ་</w:t>
      </w:r>
      <w:r w:rsidR="008A6A47" w:rsidRPr="00523F9B">
        <w:rPr>
          <w:rFonts w:ascii="Monlam Uni OuChan2" w:hAnsi="Monlam Uni OuChan2" w:cs="Monlam Uni OuChan2"/>
          <w:sz w:val="20"/>
          <w:szCs w:val="20"/>
          <w:cs/>
        </w:rPr>
        <w:t>མ་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0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ཡིན་པ་ཡང་ཡོད་དོ།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0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0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།འགག་པར་འགྱུར་བའི་ཉེ་བར་ལེན་པ་ལས་མེ་འབར་བར་འགྱུར་རོ།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0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0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།སེམས་ཅན་གཅིག་ཅིག་འཆི་ཞིང་སྐྱེ་བོ་མི་ཤེས་པའི་གཞི་ལས་འཆི་བའི་མཐར་ཐུག་གི་བར་དུའོ།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0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0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།འཆི་བའི་རྐྱེན་བྱེད་པའི་སེམས་གཅིག་པོ་དེ་ཉིད་ཡང་དག་པར་ཞི་བར་བྱའོ།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0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0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།ཚད་མེད་པ་རྣམས་ནི་བྱང་ཆུབ་ཀྱི་ཡན་ལག་མ་ཡིན་ནོ།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0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1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།སྙོམས་པར་འཇུག་པ་དྲུག་ཅུ་རྩ་བདུན་གྲུབ་པར་བྱས་ནས་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སྙོམས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་པར་འཇུག་པ་བཅུ་དགུ་དང།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དབང་པོ་དང།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སྟོབས་དང།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བྱང་ཆུབ་ཀྱི་ཡན་ལག་རྣམས་བྱང་ཆུབ་སེམས་དཔས་ཡང་དག་པར་སྦྱོང་བར་བྱེད་དོ།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།ཀུན་དུ་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སྦྱོར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་བ་རྣམས་མ་གཏོགས་པ་ཉིད་ནི་བར་ཆད་མེད་པའི་ལམ་གྱིས་སྤང་བར་བྱ་བ་རྣམས་སོ།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།འགྲོ་བ་དང་བཅས་པའི་ལམ་ནི་ངེས་པར་གཉིས་ཉིད་ཡིན་ནོ།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།དགེ་སྦྱོང་གི་འབྲས་བུ་ནི་རིམ་གྱིས་ཐོབ་པ་མ་ཡིན་ནོ།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།འཇིག་རྟེན་པའི་ལམ་གྱིས་ཀྱང་ལན་ཅིག་ཕྱིར་འོང་བའི་འབྲས་བུ་དང།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ཕྱིར་མི་འོང་བའི་འབྲས་བུ་མངོན་དུ་བྱེད་དོ།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།འཁོར་བ་གཞན་དུ་འགྱུར་བ་ཡང་ཡོད་དོ།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།ཆོས་ཅུང་ཞིག་ཀྱང་འཇིག་རྟེན་འདི་ནས་འཇིག་རྟེན་ཕ་རོལ་དུ་འགྲོ་བ་མེད་དོ།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།ཕུང་པོ་ཉེ་བར་བླངས་ནས་སེམས་ཅན་ནི་འཕོ་བར་འགྱུར་རོ།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</w:rPr>
        <w:t>།གཟུགས་ཀྱི་ཁམས་ནི་ཁ་དོག་བཞི་པ་ཡིན་ནོ།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1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།དེ་བཞིན་དུ་སྲིད་པ་བར་མ་ནི་ཁ་དོག་བཅུའམ་ཉ་ཕྱིས་ཀྱི་མདོག་འདྲ་བ་ཡིན་ནོ།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1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1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།དེ་བཞིན་དུ་སྲིད་པ་བར་མ་ནི་ཞག་ལྔའམ་བདུན་དུ་གནས་པའམ་ཡུན་རིང་པོར་ཡང་ངོ</w:t>
      </w:r>
      <w:r w:rsidR="00F04EE5">
        <w:rPr>
          <w:rFonts w:ascii="Monlam Uni OuChan2" w:hAnsi="Monlam Uni OuChan2" w:cs="Monlam Uni OuChan2"/>
          <w:sz w:val="20"/>
          <w:szCs w:val="20"/>
        </w:rPr>
        <w:t>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1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1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1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།དེ་བཞིན་དུ་ལས་ནི་ནམ་ཡང་མེད་པར་མི་འགྱུར་རོ།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1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1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།ཉམས་པར་མི་འགྱུར་རོ།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1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2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།འཕྲོགས་པར་མི་འགྱུར་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2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lastRenderedPageBreak/>
        <w:t>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2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2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།ལས་ཀྱི་རྣམ་པར་སྨིན་པ་ཉམས་སུ་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མྱོང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2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་བར་འགྱུར་བ་ནི་མེད་དོ།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2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2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།སྲིད་པ་ཇི་སྲིད་ཀྱི་བར་དུ་རིགས་ཀྱི་ངོ་བོ་དང་ལྷན་ཅིག་ཏུ་གནས་སོ།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2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28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ྔར་ཉེ་བར་བསགས་པ་དང་ཕྱིས་ཉེ་བར་བསགས་པའི་ལས་ཀྱི་རྐྱེན་ཉེ་བར་རྙེད་པར་གྱུར་ནས་འགྲོ་བ་རྣམས་སུ་འགྲོ་བར་བྱ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29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3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།ངེས་པའི་ལས་ནས་བཟློག་པར་མི་ནུས་སོ།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3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3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།བྱང་ཆུབ་སེམས་དཔའ་ནི་སྐྱེས་བུའི་གཟུགས་ཀྱིས་ལྷུམས་སུ་ཞུགས་པ་ཡིན།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3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3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ཡུམ་གྱི་དཀུ་ནས་གླང་པོ་</w:t>
      </w:r>
    </w:p>
    <w:p w:rsidR="00C264EF" w:rsidRPr="00C264EF" w:rsidRDefault="00300995" w:rsidP="00523F9B">
      <w:pPr>
        <w:pStyle w:val="ListParagraph"/>
        <w:numPr>
          <w:ilvl w:val="0"/>
          <w:numId w:val="1"/>
        </w:numPr>
        <w:rPr>
          <w:rFonts w:ascii="Monlam Uni OuChan2" w:hAnsi="Monlam Uni OuChan2"/>
          <w:sz w:val="20"/>
          <w:szCs w:val="20"/>
        </w:rPr>
      </w:pPr>
      <w:r w:rsidRPr="00523F9B">
        <w:rPr>
          <w:rFonts w:ascii="Monlam Uni OuChan2" w:hAnsi="Monlam Uni OuChan2" w:cs="Monlam Uni OuChan2" w:hint="cs"/>
          <w:sz w:val="20"/>
          <w:szCs w:val="20"/>
          <w:cs/>
          <w:rPrChange w:id="93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ཆེར་གྱུར་ནས་ཞུགས་པ་ནི་མ་ཡིན་ཏེ།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3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3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དེ་ནི་དེའི་རྨི་ལམ་གྱི་རྣམ་རྟོག་ཡིན་ནོ།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3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3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།ནུར་ནུར་པོ་དང།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4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4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མེར་མེར་པོ་དང།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4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4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ལྟར་ལྟར་པོའི་ངོ་བོར་ཡང་འགྱུར་རོ།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4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4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།སྐྱེ་གནས་ན་ཡང་སྒྲིབ་པ་མེད་པའི་རྣམ་པར་གྲོལ་བའི་ནུས་པ་ཅན་དུ་འགྱུར་རོ།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4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4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།སངས་རྒྱས་བཅོམ་ལྡན་འདས་རྣམས་ཀྱི་ཡེ་ཤེས་ནི་ལོངས་སྤྱོད་པ་ལ་འཇུག་པར་འགྱུར་རོ།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4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4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།སོ་སོའི་སྐྱེ་བོ་ཉིད་ཀྱང་སེམས་གཅིག་གིས་འགོག་གོ།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5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5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།སེམས་གཅིག་གིས་སྒྲིབ་པ་ཐམས་ཅད་སྤོང།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5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5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སེམས་གཅིག་གིས་ཐམས་ཅད་མཁྱེན་པའི་སྒྲིབ་པ་མེད་པའི་རྣམ་པར་ཐར་པ་ཡང་རབ་ཏུ་ཐོབ་བོ།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5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5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།སེམས་གཅིག་གིས་ཞུགས་པའི་ཆོས་རྣམས་འགག་པར་བྱེད་ཅིང་འབྲས་བུ་ལ་གནས་པ་རྣམས་སྐྱེད་པར་བྱེད་དོ།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5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5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།རྐྱེན་བཞི་ཉིད་ཀྱིས་རྐྱེན་ཐམས་ཅད་བསྡུས་སོ།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5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5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ྡུག་བསྔལ་གྱིས་སྤང་བར་བྱ་བའི་ཀུན་ནས་ལྡང་བ་ལ་གནས་པ་ནི་མཚམས་མེད་པ་དག་བྱེད་པ་ཡིན་གྱི་གཞན་གྱིས་ནི་མ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6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6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མཐོང་བས་སྤང་བར་བྱ་བའི་བག་ལ་ཉལ་བཞིས་བསྡུས་པས་ཐམས་ཅད་བསྡུས་པ་སྟེ་དེས་དགེ་བའི་རྩ་བ་ཐམས་ཅད་གཅོད་པར་བྱེད་ཀྱི་བསྒོམ་པས་སྤང་བར་བྱ་བས་ནི་མ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6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6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བསྒོམ་པའི་རང་བཞིན་ཐམས་ཅད་ལ་འཇིག་རྟེན་ཇི་སྲིད་གནས་ཀྱི་བར་དུ་གཞན་གྱིས་གནོད་པར་བྱེད་པའི་འབད་པས་གནོད་པར་མི་འགྱུར་གྱི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6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6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བདག་ཉིད་ཀྱི་ཚེ་ཟད་པས་དུས་བྱེད་པར་འགྱུར་རོ།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6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6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།དགྲ་བཅོམ་པ་ཐམས་ཅད་ནི་འབྲལ་བས་འཆི་བར་འགྱུར་གྱི།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6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6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འཕོ་བས་ནི་འཆི་བ་མེད་དེ།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7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7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ཇི་སྐད་དུ་ལུས་དང་བྲལ་བས་དུས་བྱེད་པར་འགྱུར་ཏེ།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7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7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དགྲ་བཅོམ་པ་ནི་ལུས་ཐ་མ་དང་བྲལ་བས་འབྲལ་བའི་ཕྱིར་རོ་ཞེས་བྱ་བར་གསུངས་པ་ལྟ་བུ་སྟེ།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7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7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ལུས་ནི་འདིར་དབང་པོའི་ལུས་ལ་བྱ་བར་བཞེད་དོ།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7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7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།འབྱུང་བར་འགྱུར་བ་དང།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7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7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འབྱུང་བ་དང།</w:t>
      </w:r>
      <w:r w:rsidR="00C264E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80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འགག་པར་འགྱུར་བ་དང།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81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82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འགག་པ་དང།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83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8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སྐྱེ་བར་འགྱུར་བ་དང།</w:t>
      </w:r>
      <w:r w:rsidR="00C264E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8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སྐྱེ་བ་དང།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8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8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འཆི་བར་འགྱུར་བ་དང།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8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8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འཆི་བ་དང།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9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9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བྱེད་པར་འགྱུར་བ་དང།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9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9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བྱེད་པ་དང།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94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95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ཆད་པར་འགྱུར་བ་དང།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96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9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ཆད་པ་དང།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99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99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འགྲོ་བར་འགྱུར་བ་དང།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00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00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འགྲོ་བ་དང།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00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00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རྣམ་པར་ཤེས་པར་འགྱུར་བ་དང།</w:t>
      </w:r>
      <w:r w:rsidR="00C264E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00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རྣམ་པར་ཤེས་པའོ།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00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Pr="00523F9B">
        <w:rPr>
          <w:rFonts w:ascii="Monlam Uni OuChan2" w:hAnsi="Monlam Uni OuChan2" w:cs="Monlam Uni OuChan2" w:hint="cs"/>
          <w:sz w:val="20"/>
          <w:szCs w:val="20"/>
          <w:cs/>
          <w:rPrChange w:id="100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།ཕུང་པོ་གསུམ་གྱིས་སེམས་ཐམས་ཅད་བསྡུས་ཀྱི་ཆོས་ཐམས་ཅད་ནི་མ་ཡིན་ནོ།</w:t>
      </w:r>
      <w:r w:rsidRPr="00523F9B">
        <w:rPr>
          <w:rFonts w:ascii="Monlam Uni OuChan2" w:hAnsi="Monlam Uni OuChan2" w:cs="Monlam Uni OuChan2"/>
          <w:sz w:val="20"/>
          <w:szCs w:val="20"/>
          <w:cs/>
          <w:rPrChange w:id="1007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8A6A47" w:rsidRPr="00523F9B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C22711" w:rsidRPr="00523F9B" w:rsidRDefault="008A6A47" w:rsidP="00523F9B">
      <w:pPr>
        <w:pStyle w:val="ListParagraph"/>
        <w:numPr>
          <w:ilvl w:val="0"/>
          <w:numId w:val="1"/>
        </w:numPr>
        <w:rPr>
          <w:rFonts w:ascii="Monlam Uni OuChan2" w:hAnsi="Monlam Uni OuChan2"/>
          <w:sz w:val="20"/>
          <w:szCs w:val="20"/>
          <w:rPrChange w:id="1008" w:author="MyPc" w:date="2015-01-01T20:42:00Z">
            <w:rPr>
              <w:rFonts w:ascii="Monlam Uni OuChan2" w:hAnsi="Monlam Uni OuChan2" w:cs="Monlam Uni OuChan2"/>
              <w:sz w:val="18"/>
              <w:szCs w:val="18"/>
            </w:rPr>
          </w:rPrChange>
        </w:rPr>
      </w:pPr>
      <w:r w:rsidRPr="00523F9B">
        <w:rPr>
          <w:rFonts w:ascii="Monlam Uni OuChan2" w:hAnsi="Monlam Uni OuChan2" w:cs="Monlam Uni OuChan2"/>
          <w:sz w:val="20"/>
          <w:szCs w:val="20"/>
          <w:cs/>
        </w:rPr>
        <w:t>ཚོར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100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་བ་ཐམས་ཅད་ནི་ལས་ལས་བྱུང་བ་ཡིན་ནོ།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1010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1011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སྔར་བྱས་པའི་སྒོམ་པས་སྤང་བར་བྱ་བའི་ལས་ཐམས་ཅད་ཀྱི་རྣམ་པར་སྨིན་པར་འགྱུར་རོ་ཞེས་བྱ་བའི་བར་རྣམས་སོ།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1012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1013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།།སྡེ་པ་ཐ་དད་པར་བྱེད་པ་དང་རྣམ་པར་བཤད་པ་སློབ་དཔོན་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བྷ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1014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་བྱས་མཛད་པ་རྫོགས་སོ།།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1015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1016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།།ར་ས་འཕྲུལ་སྣང་གི་གཙུག་ལག་ཁང་དུ་དགེ་སློང་ལེགས་པའི་ཤེས་རབ་ཀྱིས་གསོལ་བ་བཏབ་ནས་རྒྱ་གར་ཤར་ཕྱོགས་བཾ་ག་ལའི་མཁས་པ་ཆེན་པོ་</w:t>
      </w:r>
      <w:r w:rsidRPr="00523F9B">
        <w:rPr>
          <w:rFonts w:ascii="Monlam Uni OuChan2" w:hAnsi="Monlam Uni OuChan2" w:cs="Monlam Uni OuChan2"/>
          <w:sz w:val="20"/>
          <w:szCs w:val="20"/>
          <w:cs/>
        </w:rPr>
        <w:t>དཱི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1017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་པཾ་ཀ་ར་ཤྲཱི་ཛྙཱ་ན་ཞེས་བྱ་བའི་པཎྜི་ཏའི་ཞལ་སྔ་ནས་དང།</w:t>
      </w:r>
      <w:r w:rsidR="00300995" w:rsidRPr="00523F9B">
        <w:rPr>
          <w:rFonts w:ascii="Monlam Uni OuChan2" w:hAnsi="Monlam Uni OuChan2" w:cs="Monlam Uni OuChan2"/>
          <w:sz w:val="20"/>
          <w:szCs w:val="20"/>
          <w:cs/>
          <w:rPrChange w:id="1018" w:author="MyPc" w:date="2015-01-01T20:42:00Z">
            <w:rPr>
              <w:rFonts w:ascii="Monlam Uni OuChan2" w:hAnsi="Monlam Uni OuChan2" w:cs="Monlam Uni OuChan2"/>
              <w:sz w:val="18"/>
              <w:szCs w:val="18"/>
              <w:cs/>
            </w:rPr>
          </w:rPrChange>
        </w:rPr>
        <w:t xml:space="preserve"> </w:t>
      </w:r>
      <w:r w:rsidR="00300995" w:rsidRPr="00523F9B">
        <w:rPr>
          <w:rFonts w:ascii="Monlam Uni OuChan2" w:hAnsi="Monlam Uni OuChan2" w:cs="Monlam Uni OuChan2" w:hint="cs"/>
          <w:sz w:val="20"/>
          <w:szCs w:val="20"/>
          <w:cs/>
          <w:rPrChange w:id="1019" w:author="MyPc" w:date="2015-01-01T20:42:00Z">
            <w:rPr>
              <w:rFonts w:ascii="Monlam Uni OuChan2" w:hAnsi="Monlam Uni OuChan2" w:cs="Monlam Uni OuChan2" w:hint="cs"/>
              <w:sz w:val="18"/>
              <w:szCs w:val="18"/>
              <w:cs/>
            </w:rPr>
          </w:rPrChange>
        </w:rPr>
        <w:t>བོད་ཀྱི་ལོ་ཙཱ་བ་དགེ་སློང་ཚུལ་ཁྲིམས་རྒྱལ་བས་བསྒྱུར་ཅིང་ཞུས་ཏེ་གཏན་ལ་ཕབ་པའོ</w:t>
      </w:r>
      <w:r w:rsidR="00A03926" w:rsidRPr="00523F9B">
        <w:rPr>
          <w:rFonts w:ascii="Monlam Uni OuChan2" w:hAnsi="Monlam Uni OuChan2" w:cs="Monlam Uni OuChan2"/>
          <w:sz w:val="20"/>
          <w:szCs w:val="20"/>
          <w:cs/>
        </w:rPr>
        <w:t>།། །།</w:t>
      </w:r>
      <w:del w:id="1020" w:author="MyPc" w:date="2015-01-01T20:42:00Z">
        <w:r w:rsidRPr="00523F9B">
          <w:rPr>
            <w:rFonts w:ascii="Monlam Uni OuChan2" w:hAnsi="Monlam Uni OuChan2" w:cs="Monlam Uni OuChan2"/>
            <w:sz w:val="20"/>
            <w:szCs w:val="20"/>
            <w:cs/>
          </w:rPr>
          <w:delText xml:space="preserve"> </w:delText>
        </w:r>
      </w:del>
    </w:p>
    <w:sectPr w:rsidR="00C22711" w:rsidRPr="00523F9B" w:rsidSect="00DA70C1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7408"/>
    <w:multiLevelType w:val="hybridMultilevel"/>
    <w:tmpl w:val="72EAF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8A6A47"/>
    <w:rsid w:val="00210910"/>
    <w:rsid w:val="00300995"/>
    <w:rsid w:val="0030721D"/>
    <w:rsid w:val="00523F9B"/>
    <w:rsid w:val="005D0563"/>
    <w:rsid w:val="005E7F78"/>
    <w:rsid w:val="008A6A47"/>
    <w:rsid w:val="008B7D7A"/>
    <w:rsid w:val="008E5B94"/>
    <w:rsid w:val="009F1FAD"/>
    <w:rsid w:val="00A03926"/>
    <w:rsid w:val="00C22711"/>
    <w:rsid w:val="00C264EF"/>
    <w:rsid w:val="00DA70C1"/>
    <w:rsid w:val="00EE7195"/>
    <w:rsid w:val="00F0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F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0C1"/>
    <w:pPr>
      <w:spacing w:after="0" w:line="240" w:lineRule="auto"/>
    </w:pPr>
    <w:rPr>
      <w:rFonts w:ascii="Tahoma" w:hAnsi="Tahoma" w:cs="Tahoma"/>
      <w:sz w:val="16"/>
      <w:szCs w:val="23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0C1"/>
    <w:rPr>
      <w:rFonts w:ascii="Tahoma" w:hAnsi="Tahoma" w:cs="Tahoma"/>
      <w:sz w:val="16"/>
      <w:szCs w:val="23"/>
    </w:rPr>
  </w:style>
  <w:style w:type="paragraph" w:styleId="ListParagraph">
    <w:name w:val="List Paragraph"/>
    <w:basedOn w:val="Normal"/>
    <w:uiPriority w:val="34"/>
    <w:qFormat/>
    <w:rsid w:val="00523F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3634</Words>
  <Characters>20717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sony</cp:lastModifiedBy>
  <cp:revision>3</cp:revision>
  <dcterms:created xsi:type="dcterms:W3CDTF">2014-11-05T21:03:00Z</dcterms:created>
  <dcterms:modified xsi:type="dcterms:W3CDTF">2015-01-02T02:09:00Z</dcterms:modified>
</cp:coreProperties>
</file>